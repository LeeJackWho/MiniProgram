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1B" w:rsidRPr="0069221B" w:rsidRDefault="0069221B" w:rsidP="0069221B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proofErr w:type="gramStart"/>
      <w:r w:rsidRPr="0069221B">
        <w:rPr>
          <w:rFonts w:ascii="Simsun" w:eastAsia="宋体" w:hAnsi="Simsun" w:cs="宋体"/>
          <w:b/>
          <w:bCs/>
          <w:color w:val="F00000"/>
          <w:kern w:val="0"/>
          <w:sz w:val="36"/>
          <w:szCs w:val="36"/>
        </w:rPr>
        <w:t>一</w:t>
      </w:r>
      <w:proofErr w:type="gramEnd"/>
      <w:r w:rsidRPr="0069221B">
        <w:rPr>
          <w:rFonts w:ascii="Simsun" w:eastAsia="宋体" w:hAnsi="Simsun" w:cs="宋体"/>
          <w:b/>
          <w:bCs/>
          <w:color w:val="F00000"/>
          <w:kern w:val="0"/>
          <w:sz w:val="36"/>
          <w:szCs w:val="36"/>
        </w:rPr>
        <w:t>：准备</w:t>
      </w:r>
    </w:p>
    <w:p w:rsidR="0069221B" w:rsidRPr="0069221B" w:rsidRDefault="0069221B" w:rsidP="0069221B">
      <w:pPr>
        <w:widowControl/>
        <w:shd w:val="clear" w:color="auto" w:fill="FFFFFF"/>
        <w:spacing w:before="192" w:after="192" w:line="390" w:lineRule="atLeast"/>
        <w:jc w:val="left"/>
        <w:outlineLvl w:val="0"/>
        <w:rPr>
          <w:rFonts w:ascii="microsoft yahei" w:eastAsia="宋体" w:hAnsi="microsoft yahei" w:cs="宋体"/>
          <w:color w:val="666666"/>
          <w:kern w:val="36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36"/>
          <w:szCs w:val="21"/>
        </w:rPr>
        <w:t>前言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《</w:t>
      </w:r>
      <w:r w:rsidRPr="0069221B">
        <w:rPr>
          <w:rFonts w:ascii="microsoft yahei" w:eastAsia="宋体" w:hAnsi="microsoft yahei" w:cs="宋体"/>
          <w:b/>
          <w:bCs/>
          <w:color w:val="666666"/>
          <w:kern w:val="0"/>
          <w:szCs w:val="21"/>
        </w:rPr>
        <w:t>微信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小程序开发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-B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站》是以</w:t>
      </w:r>
      <w:proofErr w:type="spell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bilibili</w:t>
      </w:r>
      <w:proofErr w:type="spell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移动端网站为基础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开发微信小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程序版本，笔者喜欢的学习是愉快、轻松并能学到实战的东西，不知各位观友有没有一样的经历，就是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一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有问题不是先去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Google/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百度，而是先问自己好友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里面懂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这方面的儿。所以本系列教程会以幽默、问答、吐槽的方式描绘调皮</w:t>
      </w:r>
      <w:r w:rsidRPr="0069221B">
        <w:rPr>
          <w:rFonts w:ascii="microsoft yahei" w:eastAsia="宋体" w:hAnsi="microsoft yahei" w:cs="宋体"/>
          <w:b/>
          <w:bCs/>
          <w:color w:val="666666"/>
          <w:kern w:val="0"/>
          <w:szCs w:val="21"/>
        </w:rPr>
        <w:t>叶小安娜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跟着闷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骚</w:t>
      </w:r>
      <w:proofErr w:type="gramEnd"/>
      <w:r w:rsidRPr="0069221B">
        <w:rPr>
          <w:rFonts w:ascii="microsoft yahei" w:eastAsia="宋体" w:hAnsi="microsoft yahei" w:cs="宋体"/>
          <w:b/>
          <w:bCs/>
          <w:color w:val="666666"/>
          <w:kern w:val="0"/>
          <w:szCs w:val="21"/>
        </w:rPr>
        <w:t>杰尔夫君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学微信小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程序的故事。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outlineLvl w:val="0"/>
        <w:rPr>
          <w:rFonts w:ascii="microsoft yahei" w:eastAsia="宋体" w:hAnsi="microsoft yahei" w:cs="宋体"/>
          <w:color w:val="666666"/>
          <w:kern w:val="36"/>
          <w:szCs w:val="21"/>
        </w:rPr>
      </w:pPr>
      <w:bookmarkStart w:id="0" w:name="t1"/>
      <w:bookmarkEnd w:id="0"/>
      <w:r w:rsidRPr="0069221B">
        <w:rPr>
          <w:rFonts w:ascii="microsoft yahei" w:eastAsia="宋体" w:hAnsi="microsoft yahei" w:cs="宋体"/>
          <w:color w:val="666666"/>
          <w:kern w:val="36"/>
          <w:szCs w:val="21"/>
        </w:rPr>
        <w:t>人物介绍</w:t>
      </w:r>
    </w:p>
    <w:p w:rsidR="0069221B" w:rsidRPr="0069221B" w:rsidRDefault="0069221B" w:rsidP="0069221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人物头像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来自堆糖用户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：洛河骨，觉得挺合适就用上了，感谢，感谢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~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是不是热得跟狗一样就是热狗了，汪汪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汪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~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，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11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月了深圳的天气还是热成狗。（小安娜：啊喂，旺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财过来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啃骨头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~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）。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0"/>
          <w:szCs w:val="21"/>
        </w:rPr>
      </w:pPr>
      <w:bookmarkStart w:id="1" w:name="t2"/>
      <w:bookmarkEnd w:id="1"/>
      <w:r w:rsidRPr="0069221B">
        <w:rPr>
          <w:rFonts w:ascii="microsoft yahei" w:eastAsia="宋体" w:hAnsi="microsoft yahei" w:cs="宋体"/>
          <w:color w:val="F00000"/>
          <w:kern w:val="0"/>
          <w:szCs w:val="21"/>
        </w:rPr>
        <w:t>杰尔夫君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也就是笔者在本系列文章中的化身了。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 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br/>
      </w:r>
      <w:r w:rsidRPr="0069221B">
        <w:rPr>
          <w:rFonts w:ascii="microsoft yahei" w:eastAsia="宋体" w:hAnsi="microsoft yahei" w:cs="宋体"/>
          <w:b/>
          <w:bCs/>
          <w:color w:val="666666"/>
          <w:kern w:val="0"/>
          <w:szCs w:val="21"/>
        </w:rPr>
        <w:t>性格：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内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敛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，专注，呆傻；</w:t>
      </w:r>
      <w:r w:rsidRPr="0069221B">
        <w:rPr>
          <w:rFonts w:ascii="microsoft yahei" w:eastAsia="宋体" w:hAnsi="microsoft yahei" w:cs="宋体"/>
          <w:b/>
          <w:bCs/>
          <w:color w:val="666666"/>
          <w:kern w:val="0"/>
          <w:szCs w:val="21"/>
        </w:rPr>
        <w:t>职责：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伪老师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角色，负责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教微信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小程序开发；</w:t>
      </w:r>
      <w:r w:rsidRPr="0069221B">
        <w:rPr>
          <w:rFonts w:ascii="microsoft yahei" w:eastAsia="宋体" w:hAnsi="microsoft yahei" w:cs="宋体"/>
          <w:b/>
          <w:bCs/>
          <w:color w:val="666666"/>
          <w:kern w:val="0"/>
          <w:szCs w:val="21"/>
        </w:rPr>
        <w:t>标签：</w:t>
      </w:r>
      <w:r w:rsidRPr="0069221B">
        <w:rPr>
          <w:rFonts w:ascii="Courier New" w:eastAsia="宋体" w:hAnsi="Courier New" w:cs="宋体"/>
          <w:color w:val="3F3F3F"/>
          <w:kern w:val="0"/>
          <w:sz w:val="19"/>
          <w:szCs w:val="19"/>
        </w:rPr>
        <w:t>学习能力强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、</w:t>
      </w:r>
      <w:r w:rsidRPr="0069221B">
        <w:rPr>
          <w:rFonts w:ascii="Courier New" w:eastAsia="宋体" w:hAnsi="Courier New" w:cs="宋体"/>
          <w:color w:val="3F3F3F"/>
          <w:kern w:val="0"/>
          <w:sz w:val="19"/>
          <w:szCs w:val="19"/>
        </w:rPr>
        <w:t>体力劳动懒惰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、</w:t>
      </w:r>
      <w:r w:rsidRPr="0069221B">
        <w:rPr>
          <w:rFonts w:ascii="Courier New" w:eastAsia="宋体" w:hAnsi="Courier New" w:cs="宋体"/>
          <w:color w:val="3F3F3F"/>
          <w:kern w:val="0"/>
          <w:sz w:val="19"/>
          <w:szCs w:val="19"/>
        </w:rPr>
        <w:t>肚子局部胖的比较快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、</w:t>
      </w:r>
      <w:r w:rsidRPr="0069221B">
        <w:rPr>
          <w:rFonts w:ascii="Courier New" w:eastAsia="宋体" w:hAnsi="Courier New" w:cs="宋体"/>
          <w:color w:val="3F3F3F"/>
          <w:kern w:val="0"/>
          <w:sz w:val="19"/>
          <w:szCs w:val="19"/>
        </w:rPr>
        <w:t>3</w:t>
      </w:r>
      <w:r w:rsidRPr="0069221B">
        <w:rPr>
          <w:rFonts w:ascii="Courier New" w:eastAsia="宋体" w:hAnsi="Courier New" w:cs="宋体"/>
          <w:color w:val="3F3F3F"/>
          <w:kern w:val="0"/>
          <w:sz w:val="19"/>
          <w:szCs w:val="19"/>
        </w:rPr>
        <w:t>点熬夜猫</w:t>
      </w:r>
    </w:p>
    <w:p w:rsidR="0069221B" w:rsidRPr="0069221B" w:rsidRDefault="0069221B" w:rsidP="0069221B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66666"/>
          <w:kern w:val="0"/>
          <w:szCs w:val="21"/>
        </w:rPr>
        <w:drawing>
          <wp:inline distT="0" distB="0" distL="0" distR="0">
            <wp:extent cx="1906270" cy="1906270"/>
            <wp:effectExtent l="0" t="0" r="0" b="0"/>
            <wp:docPr id="2" name="图片 2" descr="http://www.wxapp-union.com/data/attachment/portal/201611/16/112205qs6r6o6260rors3m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xapp-union.com/data/attachment/portal/201611/16/112205qs6r6o6260rors3m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0"/>
          <w:szCs w:val="21"/>
        </w:rPr>
      </w:pPr>
      <w:bookmarkStart w:id="2" w:name="t3"/>
      <w:bookmarkEnd w:id="2"/>
      <w:r w:rsidRPr="0069221B">
        <w:rPr>
          <w:rFonts w:ascii="microsoft yahei" w:eastAsia="宋体" w:hAnsi="microsoft yahei" w:cs="宋体"/>
          <w:color w:val="F000F0"/>
          <w:kern w:val="0"/>
          <w:szCs w:val="21"/>
        </w:rPr>
        <w:t>叶小安娜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笔者生活中很好的朋友，生活中经常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吐槽我的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各种，觉得挺有趣所有顺便让她参与给大家带来快乐吧。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 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br/>
      </w:r>
      <w:r w:rsidRPr="0069221B">
        <w:rPr>
          <w:rFonts w:ascii="microsoft yahei" w:eastAsia="宋体" w:hAnsi="microsoft yahei" w:cs="宋体"/>
          <w:b/>
          <w:bCs/>
          <w:color w:val="666666"/>
          <w:kern w:val="0"/>
          <w:szCs w:val="21"/>
        </w:rPr>
        <w:t>性格：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时温柔时大大咧咧、幽默、无理取闹但爱学习；</w:t>
      </w:r>
      <w:r w:rsidRPr="0069221B">
        <w:rPr>
          <w:rFonts w:ascii="microsoft yahei" w:eastAsia="宋体" w:hAnsi="microsoft yahei" w:cs="宋体"/>
          <w:b/>
          <w:bCs/>
          <w:color w:val="666666"/>
          <w:kern w:val="0"/>
          <w:szCs w:val="21"/>
        </w:rPr>
        <w:t>职责：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真学生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角色，与我一起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学习微信小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程序开发，专门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吐槽我的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各种；</w:t>
      </w:r>
      <w:r w:rsidRPr="0069221B">
        <w:rPr>
          <w:rFonts w:ascii="microsoft yahei" w:eastAsia="宋体" w:hAnsi="microsoft yahei" w:cs="宋体"/>
          <w:b/>
          <w:bCs/>
          <w:color w:val="666666"/>
          <w:kern w:val="0"/>
          <w:szCs w:val="21"/>
        </w:rPr>
        <w:t>标签：</w:t>
      </w:r>
      <w:proofErr w:type="gramStart"/>
      <w:r w:rsidRPr="0069221B">
        <w:rPr>
          <w:rFonts w:ascii="Courier New" w:eastAsia="宋体" w:hAnsi="Courier New" w:cs="宋体"/>
          <w:color w:val="3F3F3F"/>
          <w:kern w:val="0"/>
          <w:sz w:val="19"/>
          <w:szCs w:val="19"/>
        </w:rPr>
        <w:t>萌</w:t>
      </w:r>
      <w:proofErr w:type="gramEnd"/>
      <w:r w:rsidRPr="0069221B">
        <w:rPr>
          <w:rFonts w:ascii="Courier New" w:eastAsia="宋体" w:hAnsi="Courier New" w:cs="宋体"/>
          <w:color w:val="3F3F3F"/>
          <w:kern w:val="0"/>
          <w:sz w:val="19"/>
          <w:szCs w:val="19"/>
        </w:rPr>
        <w:t>妹子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、</w:t>
      </w:r>
      <w:r w:rsidRPr="0069221B">
        <w:rPr>
          <w:rFonts w:ascii="Courier New" w:eastAsia="宋体" w:hAnsi="Courier New" w:cs="宋体"/>
          <w:color w:val="3F3F3F"/>
          <w:kern w:val="0"/>
          <w:sz w:val="19"/>
          <w:szCs w:val="19"/>
        </w:rPr>
        <w:t>女汉子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、</w:t>
      </w:r>
      <w:r w:rsidRPr="0069221B">
        <w:rPr>
          <w:rFonts w:ascii="Courier New" w:eastAsia="宋体" w:hAnsi="Courier New" w:cs="宋体"/>
          <w:color w:val="3F3F3F"/>
          <w:kern w:val="0"/>
          <w:sz w:val="19"/>
          <w:szCs w:val="19"/>
        </w:rPr>
        <w:t>购物选择困难症，其实是全都想买</w:t>
      </w:r>
    </w:p>
    <w:p w:rsidR="0069221B" w:rsidRPr="0069221B" w:rsidRDefault="0069221B" w:rsidP="0069221B">
      <w:pPr>
        <w:widowControl/>
        <w:shd w:val="clear" w:color="auto" w:fill="FFFFFF"/>
        <w:spacing w:line="360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1906270" cy="1906270"/>
            <wp:effectExtent l="0" t="0" r="0" b="0"/>
            <wp:docPr id="1" name="图片 1" descr="http://www.wxapp-union.com/data/attachment/portal/201611/16/112206qddlh85nxpynhld5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xapp-union.com/data/attachment/portal/201611/16/112206qddlh85nxpynhld5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（小安娜：那谁你再说，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我忍你很久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了，人家可是温柔的萌妹子，还有你是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3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点熬夜单身汪吧）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outlineLvl w:val="0"/>
        <w:rPr>
          <w:rFonts w:ascii="microsoft yahei" w:eastAsia="宋体" w:hAnsi="microsoft yahei" w:cs="宋体"/>
          <w:color w:val="666666"/>
          <w:kern w:val="36"/>
          <w:szCs w:val="21"/>
        </w:rPr>
      </w:pPr>
      <w:bookmarkStart w:id="3" w:name="t4"/>
      <w:bookmarkEnd w:id="3"/>
      <w:r w:rsidRPr="0069221B">
        <w:rPr>
          <w:rFonts w:ascii="microsoft yahei" w:eastAsia="宋体" w:hAnsi="microsoft yahei" w:cs="宋体"/>
          <w:color w:val="0000F0"/>
          <w:kern w:val="36"/>
          <w:szCs w:val="21"/>
        </w:rPr>
        <w:t>本系列教程说明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0"/>
          <w:szCs w:val="21"/>
        </w:rPr>
      </w:pPr>
      <w:bookmarkStart w:id="4" w:name="t5"/>
      <w:bookmarkEnd w:id="4"/>
      <w:r w:rsidRPr="0069221B">
        <w:rPr>
          <w:rFonts w:ascii="microsoft yahei" w:eastAsia="宋体" w:hAnsi="microsoft yahei" w:cs="宋体"/>
          <w:color w:val="F00000"/>
          <w:kern w:val="0"/>
          <w:szCs w:val="21"/>
        </w:rPr>
        <w:t>适合以下人群阅读</w:t>
      </w:r>
    </w:p>
    <w:p w:rsidR="0069221B" w:rsidRPr="0069221B" w:rsidRDefault="0069221B" w:rsidP="0069221B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 w:right="480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懂一点点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HTML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、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CSS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、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JavaScript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（如不会先看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CTT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的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HTML5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系列教程）</w:t>
      </w:r>
    </w:p>
    <w:p w:rsidR="0069221B" w:rsidRPr="0069221B" w:rsidRDefault="0069221B" w:rsidP="0069221B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 w:right="480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自己动手编写过代码</w:t>
      </w:r>
    </w:p>
    <w:p w:rsidR="0069221B" w:rsidRPr="0069221B" w:rsidRDefault="0069221B" w:rsidP="0069221B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480" w:right="480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喜欢微信小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程序，想了解怎么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开发微信小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程序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0"/>
          <w:szCs w:val="21"/>
        </w:rPr>
      </w:pPr>
      <w:bookmarkStart w:id="5" w:name="t6"/>
      <w:bookmarkEnd w:id="5"/>
      <w:r w:rsidRPr="0069221B">
        <w:rPr>
          <w:rFonts w:ascii="microsoft yahei" w:eastAsia="宋体" w:hAnsi="microsoft yahei" w:cs="宋体"/>
          <w:color w:val="F00000"/>
          <w:kern w:val="0"/>
          <w:szCs w:val="21"/>
        </w:rPr>
        <w:t>不适合以下人群阅读</w:t>
      </w:r>
    </w:p>
    <w:p w:rsidR="0069221B" w:rsidRPr="0069221B" w:rsidRDefault="0069221B" w:rsidP="0069221B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 w:right="480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不打算动手编写代码，只是想看看</w:t>
      </w:r>
    </w:p>
    <w:p w:rsidR="0069221B" w:rsidRPr="0069221B" w:rsidRDefault="0069221B" w:rsidP="0069221B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 w:right="480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没有任何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Web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大前端的知识</w:t>
      </w:r>
    </w:p>
    <w:p w:rsidR="0069221B" w:rsidRPr="0069221B" w:rsidRDefault="0069221B" w:rsidP="0069221B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 w:right="480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微信小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程序有什么用，抱着怀疑的态度</w:t>
      </w:r>
    </w:p>
    <w:p w:rsidR="0069221B" w:rsidRPr="0069221B" w:rsidRDefault="0069221B" w:rsidP="0069221B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480" w:right="480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不喜欢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CTT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团队（小安娜：哈哈，那我是不是可以不用学了）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0"/>
          <w:szCs w:val="21"/>
        </w:rPr>
      </w:pPr>
      <w:bookmarkStart w:id="6" w:name="t7"/>
      <w:bookmarkEnd w:id="6"/>
      <w:r w:rsidRPr="0069221B">
        <w:rPr>
          <w:rFonts w:ascii="microsoft yahei" w:eastAsia="宋体" w:hAnsi="microsoft yahei" w:cs="宋体"/>
          <w:color w:val="F00000"/>
          <w:kern w:val="0"/>
          <w:szCs w:val="21"/>
        </w:rPr>
        <w:t>阅读本系列教程将收获</w:t>
      </w:r>
    </w:p>
    <w:p w:rsidR="0069221B" w:rsidRPr="0069221B" w:rsidRDefault="0069221B" w:rsidP="0069221B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80" w:right="480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深入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了解微信小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程序开发模式</w:t>
      </w:r>
    </w:p>
    <w:p w:rsidR="0069221B" w:rsidRPr="0069221B" w:rsidRDefault="0069221B" w:rsidP="0069221B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80" w:right="480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可以自己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开发微信小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程序</w:t>
      </w:r>
    </w:p>
    <w:p w:rsidR="0069221B" w:rsidRPr="0069221B" w:rsidRDefault="0069221B" w:rsidP="0069221B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480" w:right="480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可直接使用的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B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站主题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示例源码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0"/>
          <w:szCs w:val="21"/>
        </w:rPr>
      </w:pPr>
      <w:bookmarkStart w:id="7" w:name="t8"/>
      <w:bookmarkEnd w:id="7"/>
      <w:proofErr w:type="gramStart"/>
      <w:r w:rsidRPr="0069221B">
        <w:rPr>
          <w:rFonts w:ascii="microsoft yahei" w:eastAsia="宋体" w:hAnsi="microsoft yahei" w:cs="宋体"/>
          <w:color w:val="F00000"/>
          <w:kern w:val="0"/>
          <w:szCs w:val="21"/>
        </w:rPr>
        <w:t>微信小</w:t>
      </w:r>
      <w:proofErr w:type="gramEnd"/>
      <w:r w:rsidRPr="0069221B">
        <w:rPr>
          <w:rFonts w:ascii="microsoft yahei" w:eastAsia="宋体" w:hAnsi="microsoft yahei" w:cs="宋体"/>
          <w:color w:val="F00000"/>
          <w:kern w:val="0"/>
          <w:szCs w:val="21"/>
        </w:rPr>
        <w:t>程序是什么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微信小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程序是一种全新的连接用户与服务的方式，它可以在微信内被便捷地获取和传播，同时具有出色的使用体验。（小安娜：这回答？？？跟我问你宝马是什么，你说是个好车有分别？我想知道具体的）</w:t>
      </w:r>
    </w:p>
    <w:p w:rsidR="0069221B" w:rsidRPr="0069221B" w:rsidRDefault="0069221B" w:rsidP="0069221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简单说，它实现了网页文件可以有原生态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App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一样的功能和体验。比如说：一些酷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炫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的页面与转场，一些可以直接和手机硬件交互的功能（录音、美颜自拍、拍视频、扫描二维码、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微信支付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、调用手机的重力感应，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GPS…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等），在之前的网页开发中是不可能做到的，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微信小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程序可创造的空间太大了。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outlineLvl w:val="1"/>
        <w:rPr>
          <w:rFonts w:ascii="microsoft yahei" w:eastAsia="宋体" w:hAnsi="microsoft yahei" w:cs="宋体"/>
          <w:color w:val="666666"/>
          <w:kern w:val="0"/>
          <w:szCs w:val="21"/>
        </w:rPr>
      </w:pPr>
      <w:bookmarkStart w:id="8" w:name="t9"/>
      <w:bookmarkEnd w:id="8"/>
      <w:r w:rsidRPr="0069221B">
        <w:rPr>
          <w:rFonts w:ascii="microsoft yahei" w:eastAsia="宋体" w:hAnsi="microsoft yahei" w:cs="宋体"/>
          <w:color w:val="F00000"/>
          <w:kern w:val="0"/>
          <w:szCs w:val="21"/>
        </w:rPr>
        <w:t>小程序跟我没啥关系</w:t>
      </w:r>
    </w:p>
    <w:p w:rsidR="0069221B" w:rsidRPr="0069221B" w:rsidRDefault="0069221B" w:rsidP="0069221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lastRenderedPageBreak/>
        <w:t>互联网是一个颠覆性行业、创新型的行业。所以那些赚钱的企业往往是冲在前面的，对生态进化有着敏锐嗅觉的人。不要做一个跟随者。跟随战略在互联网行业是行不通的。跟随只会做抬轿子的人，只会造福和繁荣平台，对你企业不利。</w:t>
      </w:r>
    </w:p>
    <w:p w:rsidR="0069221B" w:rsidRPr="0069221B" w:rsidRDefault="0069221B" w:rsidP="0069221B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为什么别人开淘宝店赚钱，你开就不赚钱？因为你来晚了。为什么别人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入驻天猫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赚钱你不赚钱，因为你来晚了。为什么别人开发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APP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现在成了大师，你现在才开始逼着学，因为你晚了。为什么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别人微信公众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平台关注粉丝几十万，你折腾半年不到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2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万人，因为你来晚了。所以，如果你在将自己企业转型成互联网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+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传统服务，不要忽略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 xml:space="preserve"> 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生态的再次升级。也不要等到你身边所有的人都在开发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“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小程序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”</w:t>
      </w: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的时候，你再跟在后面去开发。我的建议是先了解起来。知道他是个什么东西。不要忽视他。不要等着逼着学的时候。</w:t>
      </w:r>
    </w:p>
    <w:p w:rsidR="0069221B" w:rsidRPr="0069221B" w:rsidRDefault="0069221B" w:rsidP="0069221B">
      <w:pPr>
        <w:widowControl/>
        <w:shd w:val="clear" w:color="auto" w:fill="FFFFFF"/>
        <w:spacing w:line="39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（小安娜：哎哟喂，</w:t>
      </w:r>
      <w:proofErr w:type="gramStart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亮瞎我</w:t>
      </w:r>
      <w:proofErr w:type="gramEnd"/>
      <w:r w:rsidRPr="0069221B">
        <w:rPr>
          <w:rFonts w:ascii="microsoft yahei" w:eastAsia="宋体" w:hAnsi="microsoft yahei" w:cs="宋体"/>
          <w:color w:val="666666"/>
          <w:kern w:val="0"/>
          <w:szCs w:val="21"/>
        </w:rPr>
        <w:t>双眼，你说这段话度娘多久了）</w:t>
      </w:r>
    </w:p>
    <w:p w:rsidR="00AD5052" w:rsidRDefault="0069221B">
      <w:pPr>
        <w:rPr>
          <w:rFonts w:hint="eastAsia"/>
        </w:rPr>
      </w:pPr>
      <w:r>
        <w:rPr>
          <w:rFonts w:hint="eastAsia"/>
        </w:rPr>
        <w:t xml:space="preserve"> </w:t>
      </w:r>
    </w:p>
    <w:p w:rsidR="0069221B" w:rsidRDefault="0069221B">
      <w:pPr>
        <w:rPr>
          <w:rFonts w:hint="eastAsia"/>
        </w:rPr>
      </w:pPr>
    </w:p>
    <w:p w:rsidR="0069221B" w:rsidRDefault="0069221B" w:rsidP="0069221B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小安娜有问题</w:t>
      </w:r>
    </w:p>
    <w:p w:rsidR="0069221B" w:rsidRDefault="0069221B" w:rsidP="0069221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bookmarkStart w:id="9" w:name="t12"/>
      <w:bookmarkEnd w:id="9"/>
      <w:r>
        <w:rPr>
          <w:rFonts w:ascii="microsoft yahei" w:hAnsi="microsoft yahei"/>
          <w:b w:val="0"/>
          <w:bCs w:val="0"/>
          <w:color w:val="666666"/>
          <w:sz w:val="21"/>
          <w:szCs w:val="21"/>
        </w:rPr>
        <w:t>有了小程序，是不是可以不安装</w:t>
      </w:r>
      <w:r>
        <w:rPr>
          <w:rFonts w:ascii="microsoft yahei" w:hAnsi="microsoft yahei"/>
          <w:b w:val="0"/>
          <w:bCs w:val="0"/>
          <w:color w:val="666666"/>
          <w:sz w:val="21"/>
          <w:szCs w:val="21"/>
        </w:rPr>
        <w:t>App</w:t>
      </w:r>
      <w:r>
        <w:rPr>
          <w:rFonts w:ascii="microsoft yahei" w:hAnsi="microsoft yahei"/>
          <w:b w:val="0"/>
          <w:bCs w:val="0"/>
          <w:color w:val="666666"/>
          <w:sz w:val="21"/>
          <w:szCs w:val="21"/>
        </w:rPr>
        <w:t>了？</w:t>
      </w:r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Style w:val="a4"/>
          <w:rFonts w:ascii="microsoft yahei" w:hAnsi="microsoft yahei"/>
          <w:color w:val="666666"/>
          <w:sz w:val="21"/>
          <w:szCs w:val="21"/>
        </w:rPr>
        <w:t>杰尔夫君：</w:t>
      </w:r>
      <w:r>
        <w:rPr>
          <w:rFonts w:ascii="microsoft yahei" w:hAnsi="microsoft yahei"/>
          <w:color w:val="666666"/>
          <w:sz w:val="21"/>
          <w:szCs w:val="21"/>
        </w:rPr>
        <w:t>并不能代替</w:t>
      </w:r>
      <w:r>
        <w:rPr>
          <w:rFonts w:ascii="microsoft yahei" w:hAnsi="microsoft yahei"/>
          <w:color w:val="666666"/>
          <w:sz w:val="21"/>
          <w:szCs w:val="21"/>
        </w:rPr>
        <w:t>App</w:t>
      </w:r>
      <w:r>
        <w:rPr>
          <w:rFonts w:ascii="microsoft yahei" w:hAnsi="microsoft yahei"/>
          <w:color w:val="666666"/>
          <w:sz w:val="21"/>
          <w:szCs w:val="21"/>
        </w:rPr>
        <w:t>，应该是说在为</w:t>
      </w:r>
      <w:r>
        <w:rPr>
          <w:rFonts w:ascii="microsoft yahei" w:hAnsi="microsoft yahei"/>
          <w:color w:val="666666"/>
          <w:sz w:val="21"/>
          <w:szCs w:val="21"/>
        </w:rPr>
        <w:t>App</w:t>
      </w:r>
      <w:r>
        <w:rPr>
          <w:rFonts w:ascii="microsoft yahei" w:hAnsi="microsoft yahei"/>
          <w:color w:val="666666"/>
          <w:sz w:val="21"/>
          <w:szCs w:val="21"/>
        </w:rPr>
        <w:t>生态做减法，为</w:t>
      </w:r>
      <w:proofErr w:type="gramStart"/>
      <w:r>
        <w:rPr>
          <w:rFonts w:ascii="microsoft yahei" w:hAnsi="microsoft yahei"/>
          <w:color w:val="666666"/>
          <w:sz w:val="21"/>
          <w:szCs w:val="21"/>
        </w:rPr>
        <w:t>微信用户</w:t>
      </w:r>
      <w:proofErr w:type="gramEnd"/>
      <w:r>
        <w:rPr>
          <w:rFonts w:ascii="microsoft yahei" w:hAnsi="microsoft yahei"/>
          <w:color w:val="666666"/>
          <w:sz w:val="21"/>
          <w:szCs w:val="21"/>
        </w:rPr>
        <w:t>提供一个类似</w:t>
      </w:r>
      <w:r>
        <w:rPr>
          <w:rFonts w:ascii="microsoft yahei" w:hAnsi="microsoft yahei"/>
          <w:color w:val="666666"/>
          <w:sz w:val="21"/>
          <w:szCs w:val="21"/>
        </w:rPr>
        <w:t>APP</w:t>
      </w:r>
      <w:r>
        <w:rPr>
          <w:rFonts w:ascii="microsoft yahei" w:hAnsi="microsoft yahei"/>
          <w:color w:val="666666"/>
          <w:sz w:val="21"/>
          <w:szCs w:val="21"/>
        </w:rPr>
        <w:t>模式的账号一样，不主动推出骚扰用户，用户需要的时候在去找这个应用号。一些不常用但是需要的时候必须有的可以做成小程序，例如：新闻咨询、娱乐八卦、职业学习、求职招聘、美食外卖</w:t>
      </w:r>
      <w:r>
        <w:rPr>
          <w:rFonts w:ascii="microsoft yahei" w:hAnsi="microsoft yahei"/>
          <w:color w:val="666666"/>
          <w:sz w:val="21"/>
          <w:szCs w:val="21"/>
        </w:rPr>
        <w:t>…</w:t>
      </w:r>
      <w:r>
        <w:rPr>
          <w:rFonts w:ascii="microsoft yahei" w:hAnsi="microsoft yahei"/>
          <w:color w:val="666666"/>
          <w:sz w:val="21"/>
          <w:szCs w:val="21"/>
        </w:rPr>
        <w:t>等。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（小安娜：明白了，反正就是低配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iPhone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足够用啦，装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13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和实用兼备）</w:t>
      </w:r>
    </w:p>
    <w:p w:rsidR="0069221B" w:rsidRDefault="0069221B" w:rsidP="0069221B">
      <w:pPr>
        <w:shd w:val="clear" w:color="auto" w:fill="FFFFFF"/>
        <w:spacing w:before="480" w:after="480" w:line="360" w:lineRule="atLeast"/>
        <w:rPr>
          <w:rFonts w:ascii="microsoft yahei" w:hAnsi="microsoft yahei"/>
          <w:color w:val="666666"/>
          <w:szCs w:val="21"/>
        </w:rPr>
      </w:pPr>
      <w:r>
        <w:rPr>
          <w:rFonts w:ascii="microsoft yahei" w:hAnsi="microsoft yahei"/>
          <w:color w:val="666666"/>
          <w:szCs w:val="21"/>
        </w:rPr>
        <w:pict>
          <v:rect id="_x0000_i1025" style="width:0;height:1.5pt" o:hralign="center" o:hrstd="t" o:hr="t" fillcolor="#a0a0a0" stroked="f"/>
        </w:pict>
      </w:r>
    </w:p>
    <w:p w:rsidR="0069221B" w:rsidRDefault="0069221B" w:rsidP="0069221B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bookmarkStart w:id="10" w:name="t14"/>
      <w:bookmarkEnd w:id="10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关于这种写作风格</w:t>
      </w:r>
    </w:p>
    <w:p w:rsidR="0069221B" w:rsidRDefault="0069221B" w:rsidP="0069221B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笔者在</w:t>
      </w:r>
      <w:r>
        <w:rPr>
          <w:rFonts w:ascii="microsoft yahei" w:hAnsi="microsoft yahei"/>
          <w:color w:val="666666"/>
          <w:sz w:val="21"/>
          <w:szCs w:val="21"/>
        </w:rPr>
        <w:t>2014</w:t>
      </w:r>
      <w:r>
        <w:rPr>
          <w:rFonts w:ascii="microsoft yahei" w:hAnsi="microsoft yahei"/>
          <w:color w:val="666666"/>
          <w:sz w:val="21"/>
          <w:szCs w:val="21"/>
        </w:rPr>
        <w:t>年时买过《</w:t>
      </w:r>
      <w:r>
        <w:rPr>
          <w:rFonts w:ascii="microsoft yahei" w:hAnsi="microsoft yahei"/>
          <w:color w:val="666666"/>
          <w:sz w:val="21"/>
          <w:szCs w:val="21"/>
        </w:rPr>
        <w:t>Cocos2d-x</w:t>
      </w:r>
      <w:r>
        <w:rPr>
          <w:rFonts w:ascii="microsoft yahei" w:hAnsi="microsoft yahei"/>
          <w:color w:val="666666"/>
          <w:sz w:val="21"/>
          <w:szCs w:val="21"/>
        </w:rPr>
        <w:t>游戏开发之旅》钟迪龙前辈写的，</w:t>
      </w:r>
      <w:proofErr w:type="gramStart"/>
      <w:r>
        <w:rPr>
          <w:rFonts w:ascii="microsoft yahei" w:hAnsi="microsoft yahei"/>
          <w:color w:val="666666"/>
          <w:sz w:val="21"/>
          <w:szCs w:val="21"/>
        </w:rPr>
        <w:t>里面丁</w:t>
      </w:r>
      <w:proofErr w:type="gramEnd"/>
      <w:r>
        <w:rPr>
          <w:rFonts w:ascii="microsoft yahei" w:hAnsi="microsoft yahei"/>
          <w:color w:val="666666"/>
          <w:sz w:val="21"/>
          <w:szCs w:val="21"/>
        </w:rPr>
        <w:t>小若</w:t>
      </w:r>
      <w:proofErr w:type="gramStart"/>
      <w:r>
        <w:rPr>
          <w:rFonts w:ascii="microsoft yahei" w:hAnsi="microsoft yahei"/>
          <w:color w:val="666666"/>
          <w:sz w:val="21"/>
          <w:szCs w:val="21"/>
        </w:rPr>
        <w:t>吐槽笨木头</w:t>
      </w:r>
      <w:proofErr w:type="gramEnd"/>
      <w:r>
        <w:rPr>
          <w:rFonts w:ascii="microsoft yahei" w:hAnsi="microsoft yahei"/>
          <w:color w:val="666666"/>
          <w:sz w:val="21"/>
          <w:szCs w:val="21"/>
        </w:rPr>
        <w:t>以：调皮、无厘头、唠叨方式打造一本有趣的书籍，说实话，买过无数书而这本书也是我唯一从头看完的一本，非常喜欢这种愉悦的学习风格，所以笔者也尝试着这种风格，也是向前辈学习。</w:t>
      </w:r>
    </w:p>
    <w:p w:rsidR="0069221B" w:rsidRDefault="0069221B" w:rsidP="0069221B">
      <w:pPr>
        <w:shd w:val="clear" w:color="auto" w:fill="FFFFFF"/>
        <w:spacing w:line="360" w:lineRule="atLeast"/>
        <w:rPr>
          <w:rFonts w:ascii="microsoft yahei" w:hAnsi="microsoft yahei"/>
          <w:color w:val="666666"/>
          <w:szCs w:val="21"/>
        </w:rPr>
      </w:pPr>
      <w:r>
        <w:rPr>
          <w:rFonts w:ascii="microsoft yahei" w:hAnsi="microsoft yahei"/>
          <w:b/>
          <w:bCs/>
          <w:color w:val="F00000"/>
          <w:sz w:val="36"/>
          <w:szCs w:val="36"/>
        </w:rPr>
        <w:t>二：需要先知道这些</w:t>
      </w:r>
    </w:p>
    <w:p w:rsidR="0069221B" w:rsidRDefault="0069221B" w:rsidP="0069221B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文件结构</w:t>
      </w:r>
    </w:p>
    <w:p w:rsidR="0069221B" w:rsidRDefault="0069221B" w:rsidP="0069221B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小程序包含一个描述整体程序的</w:t>
      </w:r>
      <w:r>
        <w:rPr>
          <w:rFonts w:ascii="microsoft yahei" w:hAnsi="microsoft yahei"/>
          <w:color w:val="666666"/>
          <w:sz w:val="21"/>
          <w:szCs w:val="21"/>
        </w:rPr>
        <w:t xml:space="preserve"> app </w:t>
      </w:r>
      <w:r>
        <w:rPr>
          <w:rFonts w:ascii="microsoft yahei" w:hAnsi="microsoft yahei"/>
          <w:color w:val="666666"/>
          <w:sz w:val="21"/>
          <w:szCs w:val="21"/>
        </w:rPr>
        <w:t>和多个描述各自页面的</w:t>
      </w:r>
      <w:r>
        <w:rPr>
          <w:rFonts w:ascii="microsoft yahei" w:hAnsi="microsoft yahei"/>
          <w:color w:val="666666"/>
          <w:sz w:val="21"/>
          <w:szCs w:val="21"/>
        </w:rPr>
        <w:t xml:space="preserve"> page</w:t>
      </w:r>
      <w:r>
        <w:rPr>
          <w:rFonts w:ascii="microsoft yahei" w:hAnsi="microsoft yahei"/>
          <w:color w:val="666666"/>
          <w:sz w:val="21"/>
          <w:szCs w:val="21"/>
        </w:rPr>
        <w:t>。一个小程序主体部分由三个文件组成，必须放在项目的根目录，如下：</w:t>
      </w:r>
    </w:p>
    <w:tbl>
      <w:tblPr>
        <w:tblW w:w="111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2037"/>
        <w:gridCol w:w="5927"/>
      </w:tblGrid>
      <w:tr w:rsidR="0069221B" w:rsidTr="0069221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作用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lastRenderedPageBreak/>
              <w:t>app.js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小程序逻辑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app.json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小程序公共配置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app.wxss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小程序公共样式表</w:t>
            </w:r>
          </w:p>
        </w:tc>
      </w:tr>
    </w:tbl>
    <w:p w:rsidR="0069221B" w:rsidRDefault="0069221B" w:rsidP="0069221B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一个小程序页面由四个文件组成，分别是：</w:t>
      </w:r>
    </w:p>
    <w:tbl>
      <w:tblPr>
        <w:tblW w:w="111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7"/>
        <w:gridCol w:w="2057"/>
        <w:gridCol w:w="4676"/>
      </w:tblGrid>
      <w:tr w:rsidR="0069221B" w:rsidTr="0069221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作用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页面名</w:t>
            </w:r>
            <w:r>
              <w:rPr>
                <w:rFonts w:ascii="microsoft yahei" w:hAnsi="microsoft yahei"/>
                <w:color w:val="000000"/>
                <w:szCs w:val="21"/>
              </w:rPr>
              <w:t>.</w:t>
            </w: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页面逻辑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页面名</w:t>
            </w:r>
            <w:r>
              <w:rPr>
                <w:rFonts w:ascii="microsoft yahei" w:hAnsi="microsoft yahei"/>
                <w:color w:val="000000"/>
                <w:szCs w:val="21"/>
              </w:rPr>
              <w:t>.</w:t>
            </w: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wxml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界面布局文件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页面名</w:t>
            </w:r>
            <w:r>
              <w:rPr>
                <w:rFonts w:ascii="microsoft yahei" w:hAnsi="microsoft yahei"/>
                <w:color w:val="000000"/>
                <w:szCs w:val="21"/>
              </w:rPr>
              <w:t>.</w:t>
            </w: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wxss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页面样式表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页面名</w:t>
            </w:r>
            <w:r>
              <w:rPr>
                <w:rFonts w:ascii="microsoft yahei" w:hAnsi="microsoft yahei"/>
                <w:color w:val="000000"/>
                <w:szCs w:val="21"/>
              </w:rPr>
              <w:t>.</w:t>
            </w: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页面配置</w:t>
            </w:r>
          </w:p>
        </w:tc>
      </w:tr>
    </w:tbl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注意：这四个文件的</w:t>
      </w:r>
      <w:r>
        <w:rPr>
          <w:rStyle w:val="a4"/>
          <w:rFonts w:ascii="microsoft yahei" w:hAnsi="microsoft yahei"/>
          <w:color w:val="666666"/>
          <w:sz w:val="21"/>
          <w:szCs w:val="21"/>
        </w:rPr>
        <w:t>页面名</w:t>
      </w:r>
      <w:r>
        <w:rPr>
          <w:rFonts w:ascii="microsoft yahei" w:hAnsi="microsoft yahei"/>
          <w:color w:val="666666"/>
          <w:sz w:val="21"/>
          <w:szCs w:val="21"/>
        </w:rPr>
        <w:t>必须具有相同的路径与文件名。</w:t>
      </w:r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（小安娜：</w:t>
      </w:r>
      <w:proofErr w:type="spellStart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js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 xml:space="preserve"> &amp; </w:t>
      </w:r>
      <w:proofErr w:type="spellStart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json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我认识，</w:t>
      </w:r>
      <w:proofErr w:type="spellStart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wxml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、</w:t>
      </w:r>
      <w:proofErr w:type="spellStart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wxss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是什么鬼，地球上从未见过的格式！）</w:t>
      </w:r>
    </w:p>
    <w:p w:rsidR="0069221B" w:rsidRDefault="0069221B" w:rsidP="0069221B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配置</w:t>
      </w:r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我们使用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app.json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文件来</w:t>
      </w:r>
      <w:proofErr w:type="gramStart"/>
      <w:r>
        <w:rPr>
          <w:rFonts w:ascii="microsoft yahei" w:hAnsi="microsoft yahei"/>
          <w:color w:val="666666"/>
          <w:sz w:val="21"/>
          <w:szCs w:val="21"/>
        </w:rPr>
        <w:t>对</w:t>
      </w:r>
      <w:r>
        <w:rPr>
          <w:rFonts w:ascii="microsoft yahei" w:hAnsi="microsoft yahei"/>
          <w:b/>
          <w:bCs/>
          <w:color w:val="666666"/>
          <w:sz w:val="21"/>
          <w:szCs w:val="21"/>
        </w:rPr>
        <w:t>微信</w:t>
      </w:r>
      <w:r>
        <w:rPr>
          <w:rFonts w:ascii="microsoft yahei" w:hAnsi="microsoft yahei"/>
          <w:color w:val="666666"/>
          <w:sz w:val="21"/>
          <w:szCs w:val="21"/>
        </w:rPr>
        <w:t>小</w:t>
      </w:r>
      <w:proofErr w:type="gramEnd"/>
      <w:r>
        <w:rPr>
          <w:rFonts w:ascii="microsoft yahei" w:hAnsi="microsoft yahei"/>
          <w:color w:val="666666"/>
          <w:sz w:val="21"/>
          <w:szCs w:val="21"/>
        </w:rPr>
        <w:t>程序进行全局配置，决定页面文件的路径、窗口表现、设置网络超时时间、设置多</w:t>
      </w:r>
      <w:r>
        <w:rPr>
          <w:rFonts w:ascii="microsoft yahei" w:hAnsi="microsoft yahei"/>
          <w:color w:val="666666"/>
          <w:sz w:val="21"/>
          <w:szCs w:val="21"/>
        </w:rPr>
        <w:t xml:space="preserve"> tab </w:t>
      </w:r>
      <w:r>
        <w:rPr>
          <w:rFonts w:ascii="microsoft yahei" w:hAnsi="microsoft yahei"/>
          <w:color w:val="666666"/>
          <w:sz w:val="21"/>
          <w:szCs w:val="21"/>
        </w:rPr>
        <w:t>等。以下是一个包含了所有配置选项的简单配置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app.json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：</w:t>
      </w:r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（小安娜：</w:t>
      </w:r>
      <w:proofErr w:type="spellStart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app.json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，我可以改成</w:t>
      </w:r>
      <w:proofErr w:type="spellStart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abc.json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不？）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{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pages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:[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pages/index/index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],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window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:{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backgroundTextStyle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"light"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navigationBarBackgroundColor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"#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fff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navigationBarTitleText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哔</w:t>
      </w:r>
      <w:proofErr w:type="gramEnd"/>
      <w:r>
        <w:rPr>
          <w:rStyle w:val="hljs-string"/>
          <w:rFonts w:ascii="Courier New" w:hAnsi="Courier New" w:cs="Courier New"/>
          <w:color w:val="008800"/>
        </w:rPr>
        <w:t>哩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哔哩弹幕视频网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navigationBarTextStyle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"black"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backgroundColor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"#f4f4f4"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debug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literal"/>
          <w:rFonts w:ascii="Courier New" w:hAnsi="Courier New" w:cs="Courier New"/>
          <w:color w:val="006666"/>
        </w:rPr>
        <w:t>true</w:t>
      </w:r>
    </w:p>
    <w:p w:rsidR="0069221B" w:rsidRDefault="0069221B" w:rsidP="0069221B">
      <w:pPr>
        <w:pStyle w:val="HTML0"/>
        <w:shd w:val="clear" w:color="auto" w:fill="FFFFFF"/>
        <w:wordWrap w:val="0"/>
        <w:rPr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bookmarkStart w:id="11" w:name="_GoBack"/>
      <w:bookmarkEnd w:id="11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（小安娜：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#</w:t>
      </w:r>
      <w:proofErr w:type="spellStart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fff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是什么意思？我只知道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FFF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团！）</w:t>
      </w:r>
      <w:r>
        <w:rPr>
          <w:rFonts w:ascii="microsoft yahei" w:hAnsi="microsoft yahei"/>
          <w:color w:val="666666"/>
          <w:sz w:val="21"/>
          <w:szCs w:val="21"/>
        </w:rPr>
        <w:t>，</w:t>
      </w:r>
      <w:r>
        <w:rPr>
          <w:rFonts w:ascii="microsoft yahei" w:hAnsi="microsoft yahei"/>
          <w:color w:val="666666"/>
          <w:sz w:val="21"/>
          <w:szCs w:val="21"/>
        </w:rPr>
        <w:t>#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fff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代表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HexColor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十六进制颜色值。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（小安娜：我不管这些，我只想知道这个值是怎么来的？）</w:t>
      </w:r>
      <w:r>
        <w:rPr>
          <w:rFonts w:ascii="microsoft yahei" w:hAnsi="microsoft yahei"/>
          <w:color w:val="666666"/>
          <w:sz w:val="21"/>
          <w:szCs w:val="21"/>
        </w:rPr>
        <w:t>，小安娜你是刁难我的吧，这个</w:t>
      </w:r>
      <w:r>
        <w:rPr>
          <w:rFonts w:ascii="microsoft yahei" w:hAnsi="microsoft yahei"/>
          <w:color w:val="666666"/>
          <w:sz w:val="21"/>
          <w:szCs w:val="21"/>
        </w:rPr>
        <w:lastRenderedPageBreak/>
        <w:t>是设计上的问题，开发前可让设计师标注下界面的颜色值，或者看到喜欢的颜色也可用屏幕颜色拾取工具获取。</w:t>
      </w:r>
    </w:p>
    <w:p w:rsidR="0069221B" w:rsidRDefault="0069221B" w:rsidP="0069221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proofErr w:type="spellStart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app.json</w:t>
      </w:r>
      <w:proofErr w:type="spellEnd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 xml:space="preserve"> </w:t>
      </w:r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配置项列表</w:t>
      </w:r>
    </w:p>
    <w:tbl>
      <w:tblPr>
        <w:tblW w:w="111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2292"/>
        <w:gridCol w:w="1177"/>
        <w:gridCol w:w="4717"/>
      </w:tblGrid>
      <w:tr w:rsidR="0069221B" w:rsidTr="0069221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作用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pages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String Array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设置页面路径集合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window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设置默认页面的窗口表现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tabBar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设置底部</w:t>
            </w:r>
            <w:r>
              <w:rPr>
                <w:rFonts w:ascii="microsoft yahei" w:hAnsi="microsoft yahei"/>
                <w:color w:val="000000"/>
                <w:szCs w:val="21"/>
              </w:rPr>
              <w:t xml:space="preserve"> tab </w:t>
            </w:r>
            <w:r>
              <w:rPr>
                <w:rFonts w:ascii="microsoft yahei" w:hAnsi="microsoft yahei"/>
                <w:color w:val="000000"/>
                <w:szCs w:val="21"/>
              </w:rPr>
              <w:t>的表现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networkTimeout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设置网络超时时间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debug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设置是否开启</w:t>
            </w:r>
            <w:r>
              <w:rPr>
                <w:rFonts w:ascii="microsoft yahei" w:hAnsi="microsoft yahei"/>
                <w:color w:val="000000"/>
                <w:szCs w:val="21"/>
              </w:rPr>
              <w:t xml:space="preserve"> debug </w:t>
            </w:r>
            <w:r>
              <w:rPr>
                <w:rFonts w:ascii="microsoft yahei" w:hAnsi="microsoft yahei"/>
                <w:color w:val="000000"/>
                <w:szCs w:val="21"/>
              </w:rPr>
              <w:t>模式</w:t>
            </w:r>
          </w:p>
        </w:tc>
      </w:tr>
    </w:tbl>
    <w:p w:rsidR="0069221B" w:rsidRDefault="0069221B" w:rsidP="0069221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proofErr w:type="gramStart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pages</w:t>
      </w:r>
      <w:proofErr w:type="gramEnd"/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接受一个数组，每一项都是字符串，来指定小程序由哪些页面组成。每一项代表对应页面的【路径</w:t>
      </w:r>
      <w:r>
        <w:rPr>
          <w:rFonts w:ascii="microsoft yahei" w:hAnsi="microsoft yahei"/>
          <w:color w:val="666666"/>
          <w:sz w:val="21"/>
          <w:szCs w:val="21"/>
        </w:rPr>
        <w:t>+</w:t>
      </w:r>
      <w:r>
        <w:rPr>
          <w:rFonts w:ascii="microsoft yahei" w:hAnsi="microsoft yahei"/>
          <w:color w:val="666666"/>
          <w:sz w:val="21"/>
          <w:szCs w:val="21"/>
        </w:rPr>
        <w:t>文件名】，</w:t>
      </w:r>
      <w:r>
        <w:rPr>
          <w:rStyle w:val="a4"/>
          <w:rFonts w:ascii="microsoft yahei" w:hAnsi="microsoft yahei"/>
          <w:color w:val="666666"/>
          <w:sz w:val="21"/>
          <w:szCs w:val="21"/>
        </w:rPr>
        <w:t>数组的第一项代表小程序的初始页面。小程序中新增</w:t>
      </w:r>
      <w:r>
        <w:rPr>
          <w:rStyle w:val="a4"/>
          <w:rFonts w:ascii="microsoft yahei" w:hAnsi="microsoft yahei"/>
          <w:color w:val="666666"/>
          <w:sz w:val="21"/>
          <w:szCs w:val="21"/>
        </w:rPr>
        <w:t>/</w:t>
      </w:r>
      <w:r>
        <w:rPr>
          <w:rStyle w:val="a4"/>
          <w:rFonts w:ascii="microsoft yahei" w:hAnsi="microsoft yahei"/>
          <w:color w:val="666666"/>
          <w:sz w:val="21"/>
          <w:szCs w:val="21"/>
        </w:rPr>
        <w:t>减少页面，都需要对</w:t>
      </w:r>
      <w:r>
        <w:rPr>
          <w:rStyle w:val="a4"/>
          <w:rFonts w:ascii="microsoft yahei" w:hAnsi="microsoft yahei"/>
          <w:color w:val="666666"/>
          <w:sz w:val="21"/>
          <w:szCs w:val="21"/>
        </w:rPr>
        <w:t xml:space="preserve"> pages </w:t>
      </w:r>
      <w:r>
        <w:rPr>
          <w:rStyle w:val="a4"/>
          <w:rFonts w:ascii="microsoft yahei" w:hAnsi="microsoft yahei"/>
          <w:color w:val="666666"/>
          <w:sz w:val="21"/>
          <w:szCs w:val="21"/>
        </w:rPr>
        <w:t>数组进行修改</w:t>
      </w:r>
      <w:r>
        <w:rPr>
          <w:rFonts w:ascii="microsoft yahei" w:hAnsi="microsoft yahei"/>
          <w:color w:val="666666"/>
          <w:sz w:val="21"/>
          <w:szCs w:val="21"/>
        </w:rPr>
        <w:t>。</w:t>
      </w:r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文件名不需要写后缀，框架会自动寻找路径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.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json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.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js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.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wxml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.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wxss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四个文件进行整合。</w:t>
      </w:r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（小安娜：不是很明白这段话，什么鬼自动寻找路径，四个文件进行整合）</w:t>
      </w:r>
    </w:p>
    <w:p w:rsidR="0069221B" w:rsidRDefault="0069221B" w:rsidP="0069221B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如开发目录为：</w:t>
      </w:r>
    </w:p>
    <w:p w:rsidR="0069221B" w:rsidRDefault="0069221B" w:rsidP="0069221B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480" w:right="480"/>
        <w:jc w:val="left"/>
        <w:rPr>
          <w:rFonts w:ascii="microsoft yahei" w:hAnsi="microsoft yahei"/>
          <w:color w:val="666666"/>
          <w:szCs w:val="21"/>
        </w:rPr>
      </w:pPr>
      <w:r>
        <w:rPr>
          <w:rFonts w:ascii="microsoft yahei" w:hAnsi="microsoft yahei"/>
          <w:color w:val="666666"/>
          <w:szCs w:val="21"/>
        </w:rPr>
        <w:t>pages/</w:t>
      </w:r>
    </w:p>
    <w:p w:rsidR="0069221B" w:rsidRDefault="0069221B" w:rsidP="0069221B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480" w:right="480"/>
        <w:jc w:val="left"/>
        <w:rPr>
          <w:rFonts w:ascii="microsoft yahei" w:hAnsi="microsoft yahei"/>
          <w:color w:val="666666"/>
          <w:szCs w:val="21"/>
        </w:rPr>
      </w:pPr>
      <w:r>
        <w:rPr>
          <w:rFonts w:ascii="microsoft yahei" w:hAnsi="microsoft yahei"/>
          <w:color w:val="666666"/>
          <w:szCs w:val="21"/>
        </w:rPr>
        <w:t>|– pages/index/</w:t>
      </w:r>
      <w:proofErr w:type="spellStart"/>
      <w:r>
        <w:rPr>
          <w:rFonts w:ascii="microsoft yahei" w:hAnsi="microsoft yahei"/>
          <w:color w:val="666666"/>
          <w:szCs w:val="21"/>
        </w:rPr>
        <w:t>index.wxml</w:t>
      </w:r>
      <w:proofErr w:type="spellEnd"/>
    </w:p>
    <w:p w:rsidR="0069221B" w:rsidRDefault="0069221B" w:rsidP="0069221B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480" w:right="480"/>
        <w:jc w:val="left"/>
        <w:rPr>
          <w:rFonts w:ascii="microsoft yahei" w:hAnsi="microsoft yahei"/>
          <w:color w:val="666666"/>
          <w:szCs w:val="21"/>
        </w:rPr>
      </w:pPr>
      <w:r>
        <w:rPr>
          <w:rFonts w:ascii="microsoft yahei" w:hAnsi="microsoft yahei"/>
          <w:color w:val="666666"/>
          <w:szCs w:val="21"/>
        </w:rPr>
        <w:t>|– pages/index/index.js</w:t>
      </w:r>
    </w:p>
    <w:p w:rsidR="0069221B" w:rsidRDefault="0069221B" w:rsidP="0069221B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480" w:right="480"/>
        <w:jc w:val="left"/>
        <w:rPr>
          <w:rFonts w:ascii="microsoft yahei" w:hAnsi="microsoft yahei"/>
          <w:color w:val="666666"/>
          <w:szCs w:val="21"/>
        </w:rPr>
      </w:pPr>
      <w:r>
        <w:rPr>
          <w:rFonts w:ascii="microsoft yahei" w:hAnsi="microsoft yahei"/>
          <w:color w:val="666666"/>
          <w:szCs w:val="21"/>
        </w:rPr>
        <w:t>|– pages/index/</w:t>
      </w:r>
      <w:proofErr w:type="spellStart"/>
      <w:r>
        <w:rPr>
          <w:rFonts w:ascii="microsoft yahei" w:hAnsi="microsoft yahei"/>
          <w:color w:val="666666"/>
          <w:szCs w:val="21"/>
        </w:rPr>
        <w:t>index.wxss</w:t>
      </w:r>
      <w:proofErr w:type="spellEnd"/>
    </w:p>
    <w:p w:rsidR="0069221B" w:rsidRDefault="0069221B" w:rsidP="0069221B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480" w:right="480"/>
        <w:jc w:val="left"/>
        <w:rPr>
          <w:rFonts w:ascii="microsoft yahei" w:hAnsi="microsoft yahei"/>
          <w:color w:val="666666"/>
          <w:szCs w:val="21"/>
        </w:rPr>
      </w:pPr>
      <w:r>
        <w:rPr>
          <w:rFonts w:ascii="microsoft yahei" w:hAnsi="microsoft yahei"/>
          <w:color w:val="666666"/>
          <w:szCs w:val="21"/>
        </w:rPr>
        <w:t>app.js</w:t>
      </w:r>
    </w:p>
    <w:p w:rsidR="0069221B" w:rsidRDefault="0069221B" w:rsidP="0069221B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480" w:right="480"/>
        <w:jc w:val="left"/>
        <w:rPr>
          <w:rFonts w:ascii="microsoft yahei" w:hAnsi="microsoft yahei"/>
          <w:color w:val="666666"/>
          <w:szCs w:val="21"/>
        </w:rPr>
      </w:pPr>
      <w:proofErr w:type="spellStart"/>
      <w:r>
        <w:rPr>
          <w:rFonts w:ascii="microsoft yahei" w:hAnsi="microsoft yahei"/>
          <w:color w:val="666666"/>
          <w:szCs w:val="21"/>
        </w:rPr>
        <w:t>app.json</w:t>
      </w:r>
      <w:proofErr w:type="spellEnd"/>
    </w:p>
    <w:p w:rsidR="0069221B" w:rsidRDefault="0069221B" w:rsidP="0069221B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480" w:right="480"/>
        <w:jc w:val="left"/>
        <w:rPr>
          <w:rFonts w:ascii="microsoft yahei" w:hAnsi="microsoft yahei"/>
          <w:color w:val="666666"/>
          <w:szCs w:val="21"/>
        </w:rPr>
      </w:pPr>
      <w:proofErr w:type="spellStart"/>
      <w:r>
        <w:rPr>
          <w:rFonts w:ascii="microsoft yahei" w:hAnsi="microsoft yahei"/>
          <w:color w:val="666666"/>
          <w:szCs w:val="21"/>
        </w:rPr>
        <w:t>app.wxss</w:t>
      </w:r>
      <w:proofErr w:type="spellEnd"/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则，我们只需要在</w:t>
      </w:r>
      <w:r>
        <w:rPr>
          <w:rFonts w:ascii="microsoft yahei" w:hAnsi="microsoft yahei"/>
          <w:color w:val="666666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app.json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 </w:t>
      </w:r>
      <w:r>
        <w:rPr>
          <w:rFonts w:ascii="microsoft yahei" w:hAnsi="microsoft yahei"/>
          <w:color w:val="666666"/>
          <w:sz w:val="21"/>
          <w:szCs w:val="21"/>
        </w:rPr>
        <w:t>中写：</w:t>
      </w:r>
      <w:r>
        <w:rPr>
          <w:rFonts w:ascii="microsoft yahei" w:hAnsi="microsoft yahei"/>
          <w:color w:val="666666"/>
          <w:sz w:val="21"/>
          <w:szCs w:val="21"/>
        </w:rPr>
        <w:t> </w:t>
      </w:r>
      <w:r>
        <w:rPr>
          <w:rFonts w:ascii="microsoft yahei" w:hAnsi="microsoft yahei"/>
          <w:color w:val="666666"/>
          <w:sz w:val="21"/>
          <w:szCs w:val="21"/>
        </w:rPr>
        <w:br/>
      </w:r>
      <w:r>
        <w:rPr>
          <w:rFonts w:ascii="microsoft yahei" w:hAnsi="microsoft yahei"/>
          <w:color w:val="666666"/>
          <w:sz w:val="21"/>
          <w:szCs w:val="21"/>
        </w:rPr>
        <w:t>（</w:t>
      </w:r>
      <w:r>
        <w:rPr>
          <w:rFonts w:ascii="microsoft yahei" w:hAnsi="microsoft yahei"/>
          <w:color w:val="666666"/>
          <w:sz w:val="21"/>
          <w:szCs w:val="21"/>
        </w:rPr>
        <w:t>pages/index/index</w:t>
      </w:r>
      <w:r>
        <w:rPr>
          <w:rFonts w:ascii="microsoft yahei" w:hAnsi="microsoft yahei"/>
          <w:color w:val="666666"/>
          <w:sz w:val="21"/>
          <w:szCs w:val="21"/>
        </w:rPr>
        <w:t>不需要添加后缀）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{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pages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:[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pages/index/index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]</w:t>
      </w:r>
    </w:p>
    <w:p w:rsidR="0069221B" w:rsidRDefault="0069221B" w:rsidP="0069221B">
      <w:pPr>
        <w:pStyle w:val="HTML0"/>
        <w:shd w:val="clear" w:color="auto" w:fill="FFFFFF"/>
        <w:wordWrap w:val="0"/>
        <w:rPr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9221B" w:rsidRDefault="0069221B" w:rsidP="0069221B">
      <w:pPr>
        <w:pStyle w:val="3"/>
        <w:shd w:val="clear" w:color="auto" w:fill="FFFFFF"/>
        <w:spacing w:before="0" w:after="0" w:line="390" w:lineRule="atLeast"/>
        <w:rPr>
          <w:rFonts w:ascii="microsoft yahei" w:hAnsi="microsoft yahei" w:cs="宋体"/>
          <w:b w:val="0"/>
          <w:bCs w:val="0"/>
          <w:color w:val="666666"/>
          <w:sz w:val="21"/>
          <w:szCs w:val="21"/>
        </w:rPr>
      </w:pPr>
      <w:proofErr w:type="gramStart"/>
      <w:r>
        <w:rPr>
          <w:rFonts w:ascii="microsoft yahei" w:hAnsi="microsoft yahei"/>
          <w:b w:val="0"/>
          <w:bCs w:val="0"/>
          <w:color w:val="666666"/>
          <w:sz w:val="21"/>
          <w:szCs w:val="21"/>
        </w:rPr>
        <w:t>window</w:t>
      </w:r>
      <w:proofErr w:type="gramEnd"/>
    </w:p>
    <w:p w:rsidR="0069221B" w:rsidRDefault="0069221B" w:rsidP="0069221B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用于设置小程序的状态栏、导航条、标题、窗口背景色。</w:t>
      </w:r>
    </w:p>
    <w:tbl>
      <w:tblPr>
        <w:tblW w:w="111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  <w:gridCol w:w="1196"/>
        <w:gridCol w:w="973"/>
        <w:gridCol w:w="5647"/>
      </w:tblGrid>
      <w:tr w:rsidR="0069221B" w:rsidTr="0069221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lastRenderedPageBreak/>
              <w:t>属性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描述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navigationBarBackgroundColor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HexColor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导航</w:t>
            </w:r>
            <w:proofErr w:type="gramStart"/>
            <w:r>
              <w:rPr>
                <w:rFonts w:ascii="microsoft yahei" w:hAnsi="microsoft yahei"/>
                <w:color w:val="000000"/>
                <w:szCs w:val="21"/>
              </w:rPr>
              <w:t>栏背景</w:t>
            </w:r>
            <w:proofErr w:type="gramEnd"/>
            <w:r>
              <w:rPr>
                <w:rFonts w:ascii="microsoft yahei" w:hAnsi="microsoft yahei"/>
                <w:color w:val="000000"/>
                <w:szCs w:val="21"/>
              </w:rPr>
              <w:t>颜色，如</w:t>
            </w:r>
            <w:proofErr w:type="gramStart"/>
            <w:r>
              <w:rPr>
                <w:rFonts w:ascii="microsoft yahei" w:hAnsi="microsoft yahei"/>
                <w:color w:val="000000"/>
                <w:szCs w:val="21"/>
              </w:rPr>
              <w:t>”</w:t>
            </w:r>
            <w:proofErr w:type="gramEnd"/>
            <w:r>
              <w:rPr>
                <w:rFonts w:ascii="microsoft yahei" w:hAnsi="microsoft yahei"/>
                <w:color w:val="000000"/>
                <w:szCs w:val="21"/>
              </w:rPr>
              <w:t>#000000</w:t>
            </w:r>
            <w:proofErr w:type="gramStart"/>
            <w:r>
              <w:rPr>
                <w:rFonts w:ascii="microsoft yahei" w:hAnsi="microsoft yahei"/>
                <w:color w:val="000000"/>
                <w:szCs w:val="21"/>
              </w:rPr>
              <w:t>”</w:t>
            </w:r>
            <w:proofErr w:type="gramEnd"/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navigationBarTextStyle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000000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导航栏标题颜色，仅支持</w:t>
            </w:r>
            <w:r>
              <w:rPr>
                <w:rFonts w:ascii="microsoft yahei" w:hAnsi="microsoft yahei"/>
                <w:color w:val="000000"/>
                <w:szCs w:val="21"/>
              </w:rPr>
              <w:t xml:space="preserve"> black/white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navigationBarTitleText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white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导航栏标题文字内容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backgroundColor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HexColor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ffffff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窗口的背景色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backgroundTextStyle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dark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下</w:t>
            </w:r>
            <w:proofErr w:type="gramStart"/>
            <w:r>
              <w:rPr>
                <w:rFonts w:ascii="microsoft yahei" w:hAnsi="microsoft yahei"/>
                <w:color w:val="000000"/>
                <w:szCs w:val="21"/>
              </w:rPr>
              <w:t>拉背景</w:t>
            </w:r>
            <w:proofErr w:type="gramEnd"/>
            <w:r>
              <w:rPr>
                <w:rFonts w:ascii="microsoft yahei" w:hAnsi="microsoft yahei"/>
                <w:color w:val="000000"/>
                <w:szCs w:val="21"/>
              </w:rPr>
              <w:t>字体、</w:t>
            </w:r>
            <w:r>
              <w:rPr>
                <w:rFonts w:ascii="microsoft yahei" w:hAnsi="microsoft yahei"/>
                <w:color w:val="000000"/>
                <w:szCs w:val="21"/>
              </w:rPr>
              <w:t xml:space="preserve">loading </w:t>
            </w:r>
            <w:r>
              <w:rPr>
                <w:rFonts w:ascii="microsoft yahei" w:hAnsi="microsoft yahei"/>
                <w:color w:val="000000"/>
                <w:szCs w:val="21"/>
              </w:rPr>
              <w:t>图的样式，仅支持</w:t>
            </w:r>
            <w:r>
              <w:rPr>
                <w:rFonts w:ascii="microsoft yahei" w:hAnsi="microsoft yahei"/>
                <w:color w:val="000000"/>
                <w:szCs w:val="21"/>
              </w:rPr>
              <w:t xml:space="preserve"> dark/light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enablePullDownRefresh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是否开启下拉刷新</w:t>
            </w:r>
          </w:p>
        </w:tc>
      </w:tr>
    </w:tbl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如</w:t>
      </w:r>
      <w:r>
        <w:rPr>
          <w:rFonts w:ascii="microsoft yahei" w:hAnsi="microsoft yahei"/>
          <w:color w:val="666666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app.json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 </w:t>
      </w:r>
      <w:r>
        <w:rPr>
          <w:rFonts w:ascii="microsoft yahei" w:hAnsi="microsoft yahei"/>
          <w:color w:val="666666"/>
          <w:sz w:val="21"/>
          <w:szCs w:val="21"/>
        </w:rPr>
        <w:t>：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{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window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:{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backgroundTextStyle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"light"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navigationBarBackgroundColor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"#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fff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navigationBarTitleText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哔</w:t>
      </w:r>
      <w:proofErr w:type="gramEnd"/>
      <w:r>
        <w:rPr>
          <w:rStyle w:val="hljs-string"/>
          <w:rFonts w:ascii="Courier New" w:hAnsi="Courier New" w:cs="Courier New"/>
          <w:color w:val="008800"/>
        </w:rPr>
        <w:t>哩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哔哩弹幕视频网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navigationBarTextStyle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"black"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backgroundColor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"#f4f4f4"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9221B" w:rsidRDefault="0069221B" w:rsidP="0069221B">
      <w:pPr>
        <w:pStyle w:val="HTML0"/>
        <w:shd w:val="clear" w:color="auto" w:fill="FFFFFF"/>
        <w:wordWrap w:val="0"/>
        <w:rPr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9221B" w:rsidRDefault="0069221B" w:rsidP="0069221B">
      <w:pPr>
        <w:pStyle w:val="3"/>
        <w:shd w:val="clear" w:color="auto" w:fill="FFFFFF"/>
        <w:spacing w:before="0" w:after="0" w:line="390" w:lineRule="atLeast"/>
        <w:rPr>
          <w:rFonts w:ascii="microsoft yahei" w:hAnsi="microsoft yahei" w:cs="宋体"/>
          <w:b w:val="0"/>
          <w:bCs w:val="0"/>
          <w:color w:val="666666"/>
          <w:sz w:val="21"/>
          <w:szCs w:val="21"/>
        </w:rPr>
      </w:pPr>
      <w:del w:id="12" w:author="Unknown">
        <w:r>
          <w:rPr>
            <w:rFonts w:ascii="microsoft yahei" w:hAnsi="microsoft yahei"/>
            <w:b w:val="0"/>
            <w:bCs w:val="0"/>
            <w:color w:val="666666"/>
            <w:sz w:val="21"/>
            <w:szCs w:val="21"/>
          </w:rPr>
          <w:delText>tabBar</w:delText>
        </w:r>
      </w:del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由于本项目中未用到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tabBar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就不耽误大家的时间了，如需要了解见官方文档：</w:t>
      </w:r>
      <w:hyperlink r:id="rId10" w:anchor="tabbar" w:history="1">
        <w:r>
          <w:rPr>
            <w:rStyle w:val="a7"/>
            <w:rFonts w:ascii="microsoft yahei" w:hAnsi="microsoft yahei"/>
            <w:color w:val="CA0000"/>
            <w:sz w:val="21"/>
            <w:szCs w:val="21"/>
          </w:rPr>
          <w:t>https://mp.weixin.qq.com/debug/wxadoc/dev/framework/config.html#tabbar</w:t>
        </w:r>
      </w:hyperlink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（小安娜：</w:t>
      </w:r>
      <w:proofErr w:type="spellStart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tabBar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是客户端窗口底部的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tab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栏可以切换页面，可配置最少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2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个、最多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5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个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 xml:space="preserve"> tab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，不要感谢我，记得我是雷锋就行）</w:t>
      </w:r>
      <w:r>
        <w:rPr>
          <w:rFonts w:ascii="microsoft yahei" w:hAnsi="microsoft yahei"/>
          <w:color w:val="666666"/>
          <w:sz w:val="21"/>
          <w:szCs w:val="21"/>
        </w:rPr>
        <w:t>，噗</w:t>
      </w:r>
      <w:r>
        <w:rPr>
          <w:rFonts w:ascii="microsoft yahei" w:hAnsi="microsoft yahei"/>
          <w:color w:val="666666"/>
          <w:sz w:val="21"/>
          <w:szCs w:val="21"/>
        </w:rPr>
        <w:t>~</w:t>
      </w:r>
      <w:r>
        <w:rPr>
          <w:rFonts w:ascii="microsoft yahei" w:hAnsi="microsoft yahei"/>
          <w:color w:val="666666"/>
          <w:sz w:val="21"/>
          <w:szCs w:val="21"/>
        </w:rPr>
        <w:t>，这都行！</w:t>
      </w:r>
    </w:p>
    <w:p w:rsidR="0069221B" w:rsidRDefault="0069221B" w:rsidP="0069221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proofErr w:type="spellStart"/>
      <w:proofErr w:type="gramStart"/>
      <w:r>
        <w:rPr>
          <w:rFonts w:ascii="microsoft yahei" w:hAnsi="microsoft yahei"/>
          <w:b w:val="0"/>
          <w:bCs w:val="0"/>
          <w:color w:val="666666"/>
          <w:sz w:val="21"/>
          <w:szCs w:val="21"/>
        </w:rPr>
        <w:t>networkTimeout</w:t>
      </w:r>
      <w:proofErr w:type="spellEnd"/>
      <w:proofErr w:type="gramEnd"/>
    </w:p>
    <w:p w:rsidR="0069221B" w:rsidRDefault="0069221B" w:rsidP="0069221B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可以设置各种网络请求的超时时间。</w:t>
      </w:r>
    </w:p>
    <w:tbl>
      <w:tblPr>
        <w:tblW w:w="111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1419"/>
        <w:gridCol w:w="1008"/>
        <w:gridCol w:w="6435"/>
      </w:tblGrid>
      <w:tr w:rsidR="0069221B" w:rsidTr="0069221B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说明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urier New" w:hAnsi="Courier New" w:cs="Courier New"/>
                <w:color w:val="3F3F3F"/>
                <w:sz w:val="19"/>
                <w:szCs w:val="19"/>
              </w:rPr>
              <w:t>wx.request</w:t>
            </w:r>
            <w:proofErr w:type="spellEnd"/>
            <w:r>
              <w:rPr>
                <w:rFonts w:ascii="microsoft yahei" w:hAnsi="microsoft yahei"/>
                <w:color w:val="000000"/>
                <w:szCs w:val="21"/>
              </w:rPr>
              <w:t>的超时时间，单位毫秒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connectSocket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urier New" w:hAnsi="Courier New" w:cs="Courier New"/>
                <w:color w:val="3F3F3F"/>
                <w:sz w:val="19"/>
                <w:szCs w:val="19"/>
              </w:rPr>
              <w:t>wx.connectSocket</w:t>
            </w:r>
            <w:proofErr w:type="spellEnd"/>
            <w:r>
              <w:rPr>
                <w:rFonts w:ascii="microsoft yahei" w:hAnsi="microsoft yahei"/>
                <w:color w:val="000000"/>
                <w:szCs w:val="21"/>
              </w:rPr>
              <w:t>的超时时间，单位毫秒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uploadFile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urier New" w:hAnsi="Courier New" w:cs="Courier New"/>
                <w:color w:val="3F3F3F"/>
                <w:sz w:val="19"/>
                <w:szCs w:val="19"/>
              </w:rPr>
              <w:t>wx.uploadFile</w:t>
            </w:r>
            <w:proofErr w:type="spellEnd"/>
            <w:r>
              <w:rPr>
                <w:rFonts w:ascii="microsoft yahei" w:hAnsi="microsoft yahei"/>
                <w:color w:val="000000"/>
                <w:szCs w:val="21"/>
              </w:rPr>
              <w:t>的超时时间，单位毫秒</w:t>
            </w:r>
          </w:p>
        </w:tc>
      </w:tr>
      <w:tr w:rsidR="0069221B" w:rsidTr="0069221B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Fonts w:ascii="microsoft yahei" w:hAnsi="microsoft yahei"/>
                <w:color w:val="000000"/>
                <w:szCs w:val="21"/>
              </w:rPr>
              <w:t>downloadFile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r>
              <w:rPr>
                <w:rFonts w:ascii="microsoft yahei" w:hAnsi="microsoft yahei"/>
                <w:color w:val="000000"/>
                <w:szCs w:val="21"/>
              </w:rPr>
              <w:t>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221B" w:rsidRDefault="0069221B">
            <w:pPr>
              <w:spacing w:line="300" w:lineRule="atLeast"/>
              <w:rPr>
                <w:rFonts w:ascii="microsoft yahei" w:eastAsia="宋体" w:hAnsi="microsoft yahei" w:cs="宋体"/>
                <w:color w:val="000000"/>
                <w:szCs w:val="21"/>
              </w:rPr>
            </w:pPr>
            <w:proofErr w:type="spellStart"/>
            <w:r>
              <w:rPr>
                <w:rStyle w:val="HTML"/>
                <w:rFonts w:ascii="Courier New" w:hAnsi="Courier New" w:cs="Courier New"/>
                <w:color w:val="3F3F3F"/>
                <w:sz w:val="19"/>
                <w:szCs w:val="19"/>
              </w:rPr>
              <w:t>wx.downloadFile</w:t>
            </w:r>
            <w:proofErr w:type="spellEnd"/>
            <w:r>
              <w:rPr>
                <w:rFonts w:ascii="microsoft yahei" w:hAnsi="microsoft yahei"/>
                <w:color w:val="000000"/>
                <w:szCs w:val="21"/>
              </w:rPr>
              <w:t>的超时时间，单位毫秒</w:t>
            </w:r>
          </w:p>
        </w:tc>
      </w:tr>
    </w:tbl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lastRenderedPageBreak/>
        <w:t>（小安娜：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wx.request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、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wx.connectSocket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、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wx.uploadFile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、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wx.downloadFile</w:t>
      </w:r>
      <w:proofErr w:type="spell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这些又是什么？）</w:t>
      </w:r>
      <w:r>
        <w:rPr>
          <w:rFonts w:ascii="microsoft yahei" w:hAnsi="microsoft yahei"/>
          <w:color w:val="666666"/>
          <w:sz w:val="21"/>
          <w:szCs w:val="21"/>
        </w:rPr>
        <w:t>，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wx.request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：发起网络请求，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wx.connectSocket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：创建</w:t>
      </w:r>
      <w:r>
        <w:rPr>
          <w:rFonts w:ascii="microsoft yahei" w:hAnsi="microsoft yahei"/>
          <w:color w:val="666666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WebSocket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 xml:space="preserve"> </w:t>
      </w:r>
      <w:r>
        <w:rPr>
          <w:rFonts w:ascii="microsoft yahei" w:hAnsi="microsoft yahei"/>
          <w:color w:val="666666"/>
          <w:sz w:val="21"/>
          <w:szCs w:val="21"/>
        </w:rPr>
        <w:t>连接，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wx.uploadFile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：上传文件，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wx.downloadFile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：下载文件，这些</w:t>
      </w:r>
      <w:r>
        <w:rPr>
          <w:rFonts w:ascii="microsoft yahei" w:hAnsi="microsoft yahei"/>
          <w:color w:val="666666"/>
          <w:sz w:val="21"/>
          <w:szCs w:val="21"/>
        </w:rPr>
        <w:t>API</w:t>
      </w:r>
      <w:r>
        <w:rPr>
          <w:rFonts w:ascii="microsoft yahei" w:hAnsi="microsoft yahei"/>
          <w:color w:val="666666"/>
          <w:sz w:val="21"/>
          <w:szCs w:val="21"/>
        </w:rPr>
        <w:t>先简单有个印象，文章会陆续用上详细介绍。</w:t>
      </w:r>
    </w:p>
    <w:p w:rsidR="0069221B" w:rsidRDefault="0069221B" w:rsidP="0069221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proofErr w:type="gramStart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debug</w:t>
      </w:r>
      <w:proofErr w:type="gramEnd"/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可以在开发</w:t>
      </w:r>
      <w:proofErr w:type="gramStart"/>
      <w:r>
        <w:rPr>
          <w:rFonts w:ascii="microsoft yahei" w:hAnsi="microsoft yahei"/>
          <w:color w:val="666666"/>
          <w:sz w:val="21"/>
          <w:szCs w:val="21"/>
        </w:rPr>
        <w:t>者工具</w:t>
      </w:r>
      <w:proofErr w:type="gramEnd"/>
      <w:r>
        <w:rPr>
          <w:rFonts w:ascii="microsoft yahei" w:hAnsi="microsoft yahei"/>
          <w:color w:val="666666"/>
          <w:sz w:val="21"/>
          <w:szCs w:val="21"/>
        </w:rPr>
        <w:t>中开启</w:t>
      </w:r>
      <w:r>
        <w:rPr>
          <w:rFonts w:ascii="microsoft yahei" w:hAnsi="microsoft yahei"/>
          <w:color w:val="666666"/>
          <w:sz w:val="21"/>
          <w:szCs w:val="21"/>
        </w:rPr>
        <w:t xml:space="preserve"> debug </w:t>
      </w:r>
      <w:r>
        <w:rPr>
          <w:rFonts w:ascii="microsoft yahei" w:hAnsi="microsoft yahei"/>
          <w:color w:val="666666"/>
          <w:sz w:val="21"/>
          <w:szCs w:val="21"/>
        </w:rPr>
        <w:t>模式，在开发</w:t>
      </w:r>
      <w:proofErr w:type="gramStart"/>
      <w:r>
        <w:rPr>
          <w:rFonts w:ascii="microsoft yahei" w:hAnsi="microsoft yahei"/>
          <w:color w:val="666666"/>
          <w:sz w:val="21"/>
          <w:szCs w:val="21"/>
        </w:rPr>
        <w:t>者工具</w:t>
      </w:r>
      <w:proofErr w:type="gramEnd"/>
      <w:r>
        <w:rPr>
          <w:rFonts w:ascii="microsoft yahei" w:hAnsi="microsoft yahei"/>
          <w:color w:val="666666"/>
          <w:sz w:val="21"/>
          <w:szCs w:val="21"/>
        </w:rPr>
        <w:t>的控制台面板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（小安娜：控制台面板在哪？）</w:t>
      </w:r>
      <w:r>
        <w:rPr>
          <w:rFonts w:ascii="microsoft yahei" w:hAnsi="microsoft yahei"/>
          <w:color w:val="666666"/>
          <w:sz w:val="21"/>
          <w:szCs w:val="21"/>
        </w:rPr>
        <w:t>，调试信息以</w:t>
      </w:r>
      <w:r>
        <w:rPr>
          <w:rFonts w:ascii="microsoft yahei" w:hAnsi="microsoft yahei"/>
          <w:color w:val="666666"/>
          <w:sz w:val="21"/>
          <w:szCs w:val="21"/>
        </w:rPr>
        <w:t xml:space="preserve"> info </w:t>
      </w:r>
      <w:r>
        <w:rPr>
          <w:rFonts w:ascii="microsoft yahei" w:hAnsi="microsoft yahei"/>
          <w:color w:val="666666"/>
          <w:sz w:val="21"/>
          <w:szCs w:val="21"/>
        </w:rPr>
        <w:t>的形式给出，其信息有</w:t>
      </w:r>
      <w:r>
        <w:rPr>
          <w:rFonts w:ascii="microsoft yahei" w:hAnsi="microsoft yahei"/>
          <w:color w:val="666666"/>
          <w:sz w:val="21"/>
          <w:szCs w:val="21"/>
        </w:rPr>
        <w:t>Page</w:t>
      </w:r>
      <w:r>
        <w:rPr>
          <w:rFonts w:ascii="microsoft yahei" w:hAnsi="microsoft yahei"/>
          <w:color w:val="666666"/>
          <w:sz w:val="21"/>
          <w:szCs w:val="21"/>
        </w:rPr>
        <w:t>的注册，页面路由，数据更新，事件触发</w:t>
      </w:r>
      <w:r>
        <w:rPr>
          <w:rFonts w:ascii="microsoft yahei" w:hAnsi="microsoft yahei"/>
          <w:color w:val="666666"/>
          <w:sz w:val="21"/>
          <w:szCs w:val="21"/>
        </w:rPr>
        <w:t xml:space="preserve"> </w:t>
      </w:r>
      <w:r>
        <w:rPr>
          <w:rFonts w:ascii="microsoft yahei" w:hAnsi="microsoft yahei"/>
          <w:color w:val="666666"/>
          <w:sz w:val="21"/>
          <w:szCs w:val="21"/>
        </w:rPr>
        <w:t>。</w:t>
      </w:r>
      <w:r>
        <w:rPr>
          <w:rFonts w:ascii="microsoft yahei" w:hAnsi="microsoft yahei"/>
          <w:color w:val="666666"/>
          <w:sz w:val="21"/>
          <w:szCs w:val="21"/>
        </w:rPr>
        <w:t xml:space="preserve"> </w:t>
      </w:r>
      <w:r>
        <w:rPr>
          <w:rFonts w:ascii="microsoft yahei" w:hAnsi="microsoft yahei"/>
          <w:color w:val="666666"/>
          <w:sz w:val="21"/>
          <w:szCs w:val="21"/>
        </w:rPr>
        <w:t>可以帮助开发</w:t>
      </w:r>
      <w:proofErr w:type="gramStart"/>
      <w:r>
        <w:rPr>
          <w:rFonts w:ascii="microsoft yahei" w:hAnsi="microsoft yahei"/>
          <w:color w:val="666666"/>
          <w:sz w:val="21"/>
          <w:szCs w:val="21"/>
        </w:rPr>
        <w:t>者快速</w:t>
      </w:r>
      <w:proofErr w:type="gramEnd"/>
      <w:r>
        <w:rPr>
          <w:rFonts w:ascii="microsoft yahei" w:hAnsi="microsoft yahei"/>
          <w:color w:val="666666"/>
          <w:sz w:val="21"/>
          <w:szCs w:val="21"/>
        </w:rPr>
        <w:t>定位一些常见的问题。</w:t>
      </w:r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 w:hint="eastAsia"/>
          <w:noProof/>
          <w:color w:val="666666"/>
          <w:sz w:val="21"/>
          <w:szCs w:val="21"/>
        </w:rPr>
        <w:drawing>
          <wp:inline distT="0" distB="0" distL="0" distR="0">
            <wp:extent cx="7618095" cy="2677795"/>
            <wp:effectExtent l="0" t="0" r="1905" b="8255"/>
            <wp:docPr id="3" name="图片 3" descr="http://www.wxapp-union.com/data/attachment/portal/201611/16/112249bxz1k492qfq2pbgy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xapp-union.com/data/attachment/portal/201611/16/112249bxz1k492qfq2pbgy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（小安娜：你有没有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debug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模式啊，让我开启就能知道你所有的秘密，</w:t>
      </w:r>
      <w:proofErr w:type="gramStart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微信支付</w:t>
      </w:r>
      <w:proofErr w:type="gramEnd"/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、支付宝、银行卡密码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…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嘻嘻坏笑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~</w:t>
      </w:r>
      <w:r>
        <w:rPr>
          <w:rStyle w:val="a5"/>
          <w:rFonts w:ascii="microsoft yahei" w:hAnsi="microsoft yahei"/>
          <w:i w:val="0"/>
          <w:iCs w:val="0"/>
          <w:color w:val="666666"/>
          <w:sz w:val="21"/>
          <w:szCs w:val="21"/>
        </w:rPr>
        <w:t>）</w:t>
      </w:r>
    </w:p>
    <w:p w:rsidR="0069221B" w:rsidRDefault="0069221B" w:rsidP="0069221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所以最终</w:t>
      </w:r>
      <w:proofErr w:type="spellStart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app.json</w:t>
      </w:r>
      <w:proofErr w:type="spellEnd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是这样的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{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pages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:[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pages/index/index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],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window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:{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backgroundTextStyle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"light"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navigationBarBackgroundColor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"#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fff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navigationBarTitleText</w:t>
      </w:r>
      <w:proofErr w:type="spell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哔</w:t>
      </w:r>
      <w:proofErr w:type="gramEnd"/>
      <w:r>
        <w:rPr>
          <w:rStyle w:val="hljs-string"/>
          <w:rFonts w:ascii="Courier New" w:hAnsi="Courier New" w:cs="Courier New"/>
          <w:color w:val="008800"/>
        </w:rPr>
        <w:t>哩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哔哩弹幕视频网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navigationBarTextStyle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"black"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008800"/>
        </w:rPr>
        <w:t>backgroundColor</w:t>
      </w:r>
      <w:proofErr w:type="spellEnd"/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08800"/>
        </w:rPr>
        <w:t>"#f4f4f4"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},</w:t>
      </w:r>
    </w:p>
    <w:p w:rsidR="0069221B" w:rsidRDefault="0069221B" w:rsidP="0069221B">
      <w:pPr>
        <w:pStyle w:val="HTML0"/>
        <w:shd w:val="clear" w:color="auto" w:fill="FFFFFF"/>
        <w:wordWrap w:val="0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debug</w:t>
      </w:r>
      <w:proofErr w:type="gramEnd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 xml:space="preserve">: </w:t>
      </w:r>
      <w:r>
        <w:rPr>
          <w:rStyle w:val="hljs-literal"/>
          <w:rFonts w:ascii="Courier New" w:hAnsi="Courier New" w:cs="Courier New"/>
          <w:color w:val="006666"/>
        </w:rPr>
        <w:t>true</w:t>
      </w:r>
    </w:p>
    <w:p w:rsidR="0069221B" w:rsidRDefault="0069221B" w:rsidP="0069221B">
      <w:pPr>
        <w:pStyle w:val="HTML0"/>
        <w:shd w:val="clear" w:color="auto" w:fill="FFFFFF"/>
        <w:wordWrap w:val="0"/>
        <w:rPr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9221B" w:rsidRDefault="0069221B" w:rsidP="0069221B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r>
        <w:rPr>
          <w:rFonts w:ascii="microsoft yahei" w:hAnsi="microsoft yahei"/>
          <w:b w:val="0"/>
          <w:bCs w:val="0"/>
          <w:color w:val="F000F0"/>
          <w:sz w:val="21"/>
          <w:szCs w:val="21"/>
        </w:rPr>
        <w:t>小安娜有问题</w:t>
      </w:r>
    </w:p>
    <w:p w:rsidR="0069221B" w:rsidRDefault="0069221B" w:rsidP="0069221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bookmarkStart w:id="13" w:name="t10"/>
      <w:bookmarkEnd w:id="13"/>
      <w:proofErr w:type="spellStart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app.json</w:t>
      </w:r>
      <w:proofErr w:type="spellEnd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我可以随便改成</w:t>
      </w:r>
      <w:proofErr w:type="spellStart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abc.json</w:t>
      </w:r>
      <w:proofErr w:type="spellEnd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吗？</w:t>
      </w:r>
    </w:p>
    <w:p w:rsidR="0069221B" w:rsidRDefault="0069221B" w:rsidP="0069221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Style w:val="a4"/>
          <w:rFonts w:ascii="microsoft yahei" w:hAnsi="microsoft yahei"/>
          <w:color w:val="666666"/>
          <w:sz w:val="21"/>
          <w:szCs w:val="21"/>
        </w:rPr>
        <w:lastRenderedPageBreak/>
        <w:t>杰尔夫君：</w:t>
      </w:r>
      <w:r>
        <w:rPr>
          <w:rFonts w:ascii="microsoft yahei" w:hAnsi="microsoft yahei"/>
          <w:color w:val="666666"/>
          <w:sz w:val="21"/>
          <w:szCs w:val="21"/>
        </w:rPr>
        <w:t>不可以，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app.js</w:t>
      </w:r>
      <w:r>
        <w:rPr>
          <w:rFonts w:ascii="microsoft yahei" w:hAnsi="microsoft yahei"/>
          <w:color w:val="666666"/>
          <w:sz w:val="21"/>
          <w:szCs w:val="21"/>
        </w:rPr>
        <w:t>、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app.json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>、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app.wxss</w:t>
      </w:r>
      <w:proofErr w:type="spellEnd"/>
      <w:proofErr w:type="gramStart"/>
      <w:r>
        <w:rPr>
          <w:rFonts w:ascii="microsoft yahei" w:hAnsi="microsoft yahei"/>
          <w:color w:val="666666"/>
          <w:sz w:val="21"/>
          <w:szCs w:val="21"/>
        </w:rPr>
        <w:t>微信小</w:t>
      </w:r>
      <w:proofErr w:type="gramEnd"/>
      <w:r>
        <w:rPr>
          <w:rFonts w:ascii="microsoft yahei" w:hAnsi="microsoft yahei"/>
          <w:color w:val="666666"/>
          <w:sz w:val="21"/>
          <w:szCs w:val="21"/>
        </w:rPr>
        <w:t>程序会读取这些文件，并生成小程序实例，任何一个文件名都不可以改动。</w:t>
      </w:r>
    </w:p>
    <w:p w:rsidR="0069221B" w:rsidRDefault="0069221B" w:rsidP="0069221B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microsoft yahei" w:hAnsi="microsoft yahei"/>
          <w:b w:val="0"/>
          <w:bCs w:val="0"/>
          <w:color w:val="666666"/>
          <w:sz w:val="21"/>
          <w:szCs w:val="21"/>
        </w:rPr>
      </w:pPr>
      <w:bookmarkStart w:id="14" w:name="t11"/>
      <w:bookmarkEnd w:id="14"/>
      <w:proofErr w:type="spellStart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wxml</w:t>
      </w:r>
      <w:proofErr w:type="spellEnd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、</w:t>
      </w:r>
      <w:proofErr w:type="spellStart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wxss</w:t>
      </w:r>
      <w:proofErr w:type="spellEnd"/>
      <w:r>
        <w:rPr>
          <w:rFonts w:ascii="microsoft yahei" w:hAnsi="microsoft yahei"/>
          <w:b w:val="0"/>
          <w:bCs w:val="0"/>
          <w:color w:val="F00000"/>
          <w:sz w:val="21"/>
          <w:szCs w:val="21"/>
        </w:rPr>
        <w:t>文件格式是什么？</w:t>
      </w:r>
    </w:p>
    <w:p w:rsidR="0069221B" w:rsidRDefault="0069221B" w:rsidP="0069221B">
      <w:pPr>
        <w:pStyle w:val="a3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杰尔夫君：</w:t>
      </w:r>
      <w:r>
        <w:rPr>
          <w:rFonts w:ascii="microsoft yahei" w:hAnsi="microsoft yahei"/>
          <w:color w:val="666666"/>
          <w:sz w:val="21"/>
          <w:szCs w:val="21"/>
        </w:rPr>
        <w:t>WXML</w:t>
      </w:r>
      <w:r>
        <w:rPr>
          <w:rFonts w:ascii="microsoft yahei" w:hAnsi="microsoft yahei"/>
          <w:color w:val="666666"/>
          <w:sz w:val="21"/>
          <w:szCs w:val="21"/>
        </w:rPr>
        <w:t>（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WeiXin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 xml:space="preserve"> Markup Language</w:t>
      </w:r>
      <w:r>
        <w:rPr>
          <w:rFonts w:ascii="microsoft yahei" w:hAnsi="microsoft yahei"/>
          <w:color w:val="666666"/>
          <w:sz w:val="21"/>
          <w:szCs w:val="21"/>
        </w:rPr>
        <w:t>）是</w:t>
      </w:r>
      <w:proofErr w:type="gramStart"/>
      <w:r>
        <w:rPr>
          <w:rFonts w:ascii="microsoft yahei" w:hAnsi="microsoft yahei"/>
          <w:color w:val="666666"/>
          <w:sz w:val="21"/>
          <w:szCs w:val="21"/>
        </w:rPr>
        <w:t>微信框架</w:t>
      </w:r>
      <w:proofErr w:type="gramEnd"/>
      <w:r>
        <w:rPr>
          <w:rFonts w:ascii="microsoft yahei" w:hAnsi="microsoft yahei"/>
          <w:color w:val="666666"/>
          <w:sz w:val="21"/>
          <w:szCs w:val="21"/>
        </w:rPr>
        <w:t>设计的一套标签语言，结合基础组件、事件系统，可以构建出页面的结构。</w:t>
      </w:r>
      <w:r>
        <w:rPr>
          <w:rFonts w:ascii="microsoft yahei" w:hAnsi="microsoft yahei"/>
          <w:color w:val="666666"/>
          <w:sz w:val="21"/>
          <w:szCs w:val="21"/>
        </w:rPr>
        <w:t>WXSS(</w:t>
      </w:r>
      <w:proofErr w:type="spellStart"/>
      <w:r>
        <w:rPr>
          <w:rFonts w:ascii="microsoft yahei" w:hAnsi="microsoft yahei"/>
          <w:color w:val="666666"/>
          <w:sz w:val="21"/>
          <w:szCs w:val="21"/>
        </w:rPr>
        <w:t>WeiXin</w:t>
      </w:r>
      <w:proofErr w:type="spellEnd"/>
      <w:r>
        <w:rPr>
          <w:rFonts w:ascii="microsoft yahei" w:hAnsi="microsoft yahei"/>
          <w:color w:val="666666"/>
          <w:sz w:val="21"/>
          <w:szCs w:val="21"/>
        </w:rPr>
        <w:t xml:space="preserve"> Style Sheets)</w:t>
      </w:r>
      <w:r>
        <w:rPr>
          <w:rFonts w:ascii="microsoft yahei" w:hAnsi="microsoft yahei"/>
          <w:color w:val="666666"/>
          <w:sz w:val="21"/>
          <w:szCs w:val="21"/>
        </w:rPr>
        <w:t>是一套样式语言，用于描述</w:t>
      </w:r>
      <w:r>
        <w:rPr>
          <w:rFonts w:ascii="microsoft yahei" w:hAnsi="microsoft yahei"/>
          <w:color w:val="666666"/>
          <w:sz w:val="21"/>
          <w:szCs w:val="21"/>
        </w:rPr>
        <w:t xml:space="preserve"> WXML </w:t>
      </w:r>
      <w:r>
        <w:rPr>
          <w:rFonts w:ascii="microsoft yahei" w:hAnsi="microsoft yahei"/>
          <w:color w:val="666666"/>
          <w:sz w:val="21"/>
          <w:szCs w:val="21"/>
        </w:rPr>
        <w:t>的组件样式，与</w:t>
      </w:r>
      <w:r>
        <w:rPr>
          <w:rFonts w:ascii="microsoft yahei" w:hAnsi="microsoft yahei"/>
          <w:color w:val="666666"/>
          <w:sz w:val="21"/>
          <w:szCs w:val="21"/>
        </w:rPr>
        <w:t>CSS</w:t>
      </w:r>
      <w:r>
        <w:rPr>
          <w:rFonts w:ascii="microsoft yahei" w:hAnsi="microsoft yahei"/>
          <w:color w:val="666666"/>
          <w:sz w:val="21"/>
          <w:szCs w:val="21"/>
        </w:rPr>
        <w:t>类似，也具有</w:t>
      </w:r>
      <w:r>
        <w:rPr>
          <w:rFonts w:ascii="microsoft yahei" w:hAnsi="microsoft yahei"/>
          <w:color w:val="666666"/>
          <w:sz w:val="21"/>
          <w:szCs w:val="21"/>
        </w:rPr>
        <w:t>CSS</w:t>
      </w:r>
      <w:r>
        <w:rPr>
          <w:rFonts w:ascii="microsoft yahei" w:hAnsi="microsoft yahei"/>
          <w:color w:val="666666"/>
          <w:sz w:val="21"/>
          <w:szCs w:val="21"/>
        </w:rPr>
        <w:t>大部分特性。这</w:t>
      </w:r>
      <w:r>
        <w:rPr>
          <w:rFonts w:ascii="microsoft yahei" w:hAnsi="microsoft yahei"/>
          <w:color w:val="666666"/>
          <w:sz w:val="21"/>
          <w:szCs w:val="21"/>
        </w:rPr>
        <w:t>2</w:t>
      </w:r>
      <w:r>
        <w:rPr>
          <w:rFonts w:ascii="microsoft yahei" w:hAnsi="microsoft yahei"/>
          <w:color w:val="666666"/>
          <w:sz w:val="21"/>
          <w:szCs w:val="21"/>
        </w:rPr>
        <w:t>个文件具体会在下一篇文章详细讲解。</w:t>
      </w:r>
    </w:p>
    <w:p w:rsidR="0069221B" w:rsidRDefault="0069221B"/>
    <w:sectPr w:rsidR="00692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B8"/>
    <w:multiLevelType w:val="multilevel"/>
    <w:tmpl w:val="7748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C13AD"/>
    <w:multiLevelType w:val="multilevel"/>
    <w:tmpl w:val="EB4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F684A"/>
    <w:multiLevelType w:val="multilevel"/>
    <w:tmpl w:val="573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4139E"/>
    <w:multiLevelType w:val="multilevel"/>
    <w:tmpl w:val="795C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6309E"/>
    <w:multiLevelType w:val="multilevel"/>
    <w:tmpl w:val="C5B4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9308A"/>
    <w:multiLevelType w:val="multilevel"/>
    <w:tmpl w:val="CDE0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E5A67"/>
    <w:multiLevelType w:val="multilevel"/>
    <w:tmpl w:val="CC4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DF61DB"/>
    <w:multiLevelType w:val="multilevel"/>
    <w:tmpl w:val="A36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743564"/>
    <w:multiLevelType w:val="multilevel"/>
    <w:tmpl w:val="DB0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3F247C"/>
    <w:multiLevelType w:val="multilevel"/>
    <w:tmpl w:val="BA6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6837C7"/>
    <w:multiLevelType w:val="multilevel"/>
    <w:tmpl w:val="014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FC424A"/>
    <w:multiLevelType w:val="multilevel"/>
    <w:tmpl w:val="83A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F6"/>
    <w:rsid w:val="0069221B"/>
    <w:rsid w:val="006A00F6"/>
    <w:rsid w:val="00AD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22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922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2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22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9221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2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221B"/>
    <w:rPr>
      <w:b/>
      <w:bCs/>
    </w:rPr>
  </w:style>
  <w:style w:type="character" w:styleId="a5">
    <w:name w:val="Emphasis"/>
    <w:basedOn w:val="a0"/>
    <w:uiPriority w:val="20"/>
    <w:qFormat/>
    <w:rsid w:val="0069221B"/>
    <w:rPr>
      <w:i/>
      <w:iCs/>
    </w:rPr>
  </w:style>
  <w:style w:type="character" w:styleId="HTML">
    <w:name w:val="HTML Code"/>
    <w:basedOn w:val="a0"/>
    <w:uiPriority w:val="99"/>
    <w:semiHidden/>
    <w:unhideWhenUsed/>
    <w:rsid w:val="0069221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922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9221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9221B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692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9221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69221B"/>
  </w:style>
  <w:style w:type="character" w:customStyle="1" w:styleId="hljs-literal">
    <w:name w:val="hljs-literal"/>
    <w:basedOn w:val="a0"/>
    <w:rsid w:val="0069221B"/>
  </w:style>
  <w:style w:type="character" w:styleId="a7">
    <w:name w:val="Hyperlink"/>
    <w:basedOn w:val="a0"/>
    <w:uiPriority w:val="99"/>
    <w:semiHidden/>
    <w:unhideWhenUsed/>
    <w:rsid w:val="006922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22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922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2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22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9221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2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221B"/>
    <w:rPr>
      <w:b/>
      <w:bCs/>
    </w:rPr>
  </w:style>
  <w:style w:type="character" w:styleId="a5">
    <w:name w:val="Emphasis"/>
    <w:basedOn w:val="a0"/>
    <w:uiPriority w:val="20"/>
    <w:qFormat/>
    <w:rsid w:val="0069221B"/>
    <w:rPr>
      <w:i/>
      <w:iCs/>
    </w:rPr>
  </w:style>
  <w:style w:type="character" w:styleId="HTML">
    <w:name w:val="HTML Code"/>
    <w:basedOn w:val="a0"/>
    <w:uiPriority w:val="99"/>
    <w:semiHidden/>
    <w:unhideWhenUsed/>
    <w:rsid w:val="0069221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9221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9221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69221B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692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9221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69221B"/>
  </w:style>
  <w:style w:type="character" w:customStyle="1" w:styleId="hljs-literal">
    <w:name w:val="hljs-literal"/>
    <w:basedOn w:val="a0"/>
    <w:rsid w:val="0069221B"/>
  </w:style>
  <w:style w:type="character" w:styleId="a7">
    <w:name w:val="Hyperlink"/>
    <w:basedOn w:val="a0"/>
    <w:uiPriority w:val="99"/>
    <w:semiHidden/>
    <w:unhideWhenUsed/>
    <w:rsid w:val="00692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748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xapp-union.com/data/attachment/portal/201611/16/112206qddlh85nxpynhld5.jp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xapp-union.com/data/attachment/portal/201611/16/112205qs6r6o6260rors3m.jpg" TargetMode="External"/><Relationship Id="rId11" Type="http://schemas.openxmlformats.org/officeDocument/2006/relationships/hyperlink" Target="http://www.wxapp-union.com/data/attachment/portal/201611/16/112249bxz1k492qfq2pbgy.j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p.weixin.qq.com/debug/wxadoc/dev/framework/confi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774</Words>
  <Characters>4417</Characters>
  <Application>Microsoft Office Word</Application>
  <DocSecurity>0</DocSecurity>
  <Lines>36</Lines>
  <Paragraphs>10</Paragraphs>
  <ScaleCrop>false</ScaleCrop>
  <Company>Microsoft</Company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2016-12-12T05:42:00Z</dcterms:created>
  <dcterms:modified xsi:type="dcterms:W3CDTF">2016-12-12T05:44:00Z</dcterms:modified>
</cp:coreProperties>
</file>